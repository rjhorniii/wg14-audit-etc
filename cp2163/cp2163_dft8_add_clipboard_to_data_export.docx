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71CA" w14:textId="77777777" w:rsidR="00DE1F69" w:rsidRDefault="00DE1F69" w:rsidP="00DE1F69">
      <w:pPr>
        <w:pStyle w:val="Bullet20"/>
        <w:ind w:left="0" w:firstLine="0"/>
        <w:jc w:val="center"/>
        <w:rPr>
          <w:rFonts w:ascii="Arial" w:hAnsi="Arial"/>
          <w:sz w:val="28"/>
        </w:rPr>
      </w:pPr>
      <w:r>
        <w:rPr>
          <w:rFonts w:ascii="Arial" w:hAnsi="Arial"/>
          <w:sz w:val="28"/>
        </w:rPr>
        <w:t>DICOM Correction Proposal</w:t>
      </w:r>
    </w:p>
    <w:tbl>
      <w:tblPr>
        <w:tblW w:w="9710" w:type="dxa"/>
        <w:tblLayout w:type="fixed"/>
        <w:tblCellMar>
          <w:left w:w="80" w:type="dxa"/>
          <w:right w:w="80" w:type="dxa"/>
        </w:tblCellMar>
        <w:tblLook w:val="0000" w:firstRow="0" w:lastRow="0" w:firstColumn="0" w:lastColumn="0" w:noHBand="0" w:noVBand="0"/>
      </w:tblPr>
      <w:tblGrid>
        <w:gridCol w:w="4320"/>
        <w:gridCol w:w="5390"/>
      </w:tblGrid>
      <w:tr w:rsidR="00DE1F69" w14:paraId="40563333"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0B7B02B7" w14:textId="77777777" w:rsidR="00DE1F69" w:rsidRDefault="00DE1F69" w:rsidP="00DF722E">
            <w:pPr>
              <w:pStyle w:val="TableEntry"/>
              <w:spacing w:after="100"/>
            </w:pPr>
            <w:r>
              <w:t>STATUS</w:t>
            </w:r>
          </w:p>
        </w:tc>
        <w:tc>
          <w:tcPr>
            <w:tcW w:w="5390" w:type="dxa"/>
            <w:tcBorders>
              <w:top w:val="single" w:sz="6" w:space="0" w:color="auto"/>
              <w:left w:val="single" w:sz="6" w:space="0" w:color="auto"/>
              <w:bottom w:val="single" w:sz="6" w:space="0" w:color="auto"/>
              <w:right w:val="single" w:sz="6" w:space="0" w:color="auto"/>
            </w:tcBorders>
          </w:tcPr>
          <w:p w14:paraId="0923E007" w14:textId="0B400232" w:rsidR="00DE1F69" w:rsidRDefault="00D802B3" w:rsidP="00DF722E">
            <w:pPr>
              <w:pStyle w:val="TableEntry"/>
              <w:spacing w:after="100"/>
            </w:pPr>
            <w:r>
              <w:t>Draft Final Text</w:t>
            </w:r>
          </w:p>
        </w:tc>
      </w:tr>
      <w:tr w:rsidR="00DE1F69" w14:paraId="4D4EF79B"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45F71061" w14:textId="77777777" w:rsidR="00DE1F69" w:rsidRDefault="00DE1F69" w:rsidP="00DF722E">
            <w:pPr>
              <w:pStyle w:val="TableEntry"/>
              <w:spacing w:after="100"/>
            </w:pPr>
            <w:r>
              <w:t>Date of Last Update</w:t>
            </w:r>
          </w:p>
        </w:tc>
        <w:tc>
          <w:tcPr>
            <w:tcW w:w="5390" w:type="dxa"/>
            <w:tcBorders>
              <w:top w:val="single" w:sz="6" w:space="0" w:color="auto"/>
              <w:left w:val="single" w:sz="6" w:space="0" w:color="auto"/>
              <w:bottom w:val="single" w:sz="6" w:space="0" w:color="auto"/>
              <w:right w:val="single" w:sz="6" w:space="0" w:color="auto"/>
            </w:tcBorders>
          </w:tcPr>
          <w:p w14:paraId="323C45CF" w14:textId="6A738384" w:rsidR="00DE1F69" w:rsidRDefault="008F5BC1" w:rsidP="00DF722E">
            <w:pPr>
              <w:pStyle w:val="TableEntry"/>
              <w:spacing w:after="100"/>
            </w:pPr>
            <w:del w:id="0" w:author="Nichols, Steven (GE HealthCare)" w:date="2023-07-27T14:17:00Z">
              <w:r>
                <w:delText>202</w:delText>
              </w:r>
              <w:r w:rsidR="00AD63A0">
                <w:delText>2</w:delText>
              </w:r>
              <w:r>
                <w:delText>/</w:delText>
              </w:r>
              <w:r w:rsidR="006741FE">
                <w:delText>06/19</w:delText>
              </w:r>
            </w:del>
            <w:ins w:id="1" w:author="Nichols, Steven (GE HealthCare)" w:date="2023-07-27T14:17:00Z">
              <w:r>
                <w:t>202</w:t>
              </w:r>
              <w:r w:rsidR="00C9004E">
                <w:t>3</w:t>
              </w:r>
              <w:r>
                <w:t>/</w:t>
              </w:r>
              <w:r w:rsidR="006741FE">
                <w:t>0</w:t>
              </w:r>
              <w:r w:rsidR="00C9004E">
                <w:t>7</w:t>
              </w:r>
              <w:r w:rsidR="006741FE">
                <w:t>/</w:t>
              </w:r>
              <w:r w:rsidR="00C9004E">
                <w:t>27</w:t>
              </w:r>
            </w:ins>
          </w:p>
        </w:tc>
      </w:tr>
      <w:tr w:rsidR="00241E9F" w14:paraId="21996047"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697DD43E" w14:textId="77777777" w:rsidR="00241E9F" w:rsidRDefault="00241E9F" w:rsidP="00241E9F">
            <w:pPr>
              <w:pStyle w:val="TableEntry"/>
              <w:spacing w:after="100"/>
            </w:pPr>
            <w:r>
              <w:t>Person Assigned</w:t>
            </w:r>
          </w:p>
        </w:tc>
        <w:tc>
          <w:tcPr>
            <w:tcW w:w="5390" w:type="dxa"/>
            <w:tcBorders>
              <w:top w:val="single" w:sz="6" w:space="0" w:color="auto"/>
              <w:left w:val="single" w:sz="6" w:space="0" w:color="auto"/>
              <w:bottom w:val="single" w:sz="6" w:space="0" w:color="auto"/>
              <w:right w:val="single" w:sz="6" w:space="0" w:color="auto"/>
            </w:tcBorders>
          </w:tcPr>
          <w:p w14:paraId="1B442DAF" w14:textId="5319E2E1" w:rsidR="00241E9F" w:rsidRDefault="00241E9F" w:rsidP="00241E9F">
            <w:pPr>
              <w:pStyle w:val="TableEntry"/>
              <w:spacing w:after="100"/>
            </w:pPr>
            <w:r>
              <w:t>steven.nichols@ge.com</w:t>
            </w:r>
          </w:p>
        </w:tc>
      </w:tr>
      <w:tr w:rsidR="00241E9F" w14:paraId="17F268D3"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140F4522" w14:textId="77777777" w:rsidR="00241E9F" w:rsidRDefault="00241E9F" w:rsidP="00241E9F">
            <w:pPr>
              <w:pStyle w:val="TableEntry"/>
              <w:spacing w:after="100"/>
            </w:pPr>
            <w:r>
              <w:t>Submitter Name</w:t>
            </w:r>
          </w:p>
        </w:tc>
        <w:tc>
          <w:tcPr>
            <w:tcW w:w="5390" w:type="dxa"/>
            <w:tcBorders>
              <w:top w:val="single" w:sz="6" w:space="0" w:color="auto"/>
              <w:left w:val="single" w:sz="6" w:space="0" w:color="auto"/>
              <w:bottom w:val="single" w:sz="6" w:space="0" w:color="auto"/>
              <w:right w:val="single" w:sz="6" w:space="0" w:color="auto"/>
            </w:tcBorders>
          </w:tcPr>
          <w:p w14:paraId="28DBEBD1" w14:textId="5D759A36" w:rsidR="00241E9F" w:rsidRDefault="00241E9F" w:rsidP="00241E9F">
            <w:pPr>
              <w:pStyle w:val="TableEntry"/>
              <w:spacing w:after="100"/>
            </w:pPr>
            <w:r>
              <w:t>steven.nichols@ge.com</w:t>
            </w:r>
          </w:p>
        </w:tc>
      </w:tr>
      <w:tr w:rsidR="00241E9F" w14:paraId="03D52594" w14:textId="77777777" w:rsidTr="00DF722E">
        <w:trPr>
          <w:cantSplit/>
        </w:trPr>
        <w:tc>
          <w:tcPr>
            <w:tcW w:w="4320" w:type="dxa"/>
            <w:tcBorders>
              <w:top w:val="single" w:sz="6" w:space="0" w:color="auto"/>
              <w:left w:val="single" w:sz="6" w:space="0" w:color="auto"/>
              <w:bottom w:val="single" w:sz="6" w:space="0" w:color="auto"/>
              <w:right w:val="single" w:sz="6" w:space="0" w:color="auto"/>
            </w:tcBorders>
          </w:tcPr>
          <w:p w14:paraId="49AC2D76" w14:textId="77777777" w:rsidR="00241E9F" w:rsidRDefault="00241E9F" w:rsidP="00241E9F">
            <w:pPr>
              <w:pStyle w:val="TableEntry"/>
              <w:spacing w:after="100"/>
            </w:pPr>
            <w:r>
              <w:t>Submission Date</w:t>
            </w:r>
          </w:p>
        </w:tc>
        <w:tc>
          <w:tcPr>
            <w:tcW w:w="5390" w:type="dxa"/>
            <w:tcBorders>
              <w:top w:val="single" w:sz="6" w:space="0" w:color="auto"/>
              <w:left w:val="single" w:sz="6" w:space="0" w:color="auto"/>
              <w:bottom w:val="single" w:sz="6" w:space="0" w:color="auto"/>
              <w:right w:val="single" w:sz="6" w:space="0" w:color="auto"/>
            </w:tcBorders>
          </w:tcPr>
          <w:p w14:paraId="6D58D44B" w14:textId="017AFDC1" w:rsidR="00241E9F" w:rsidRDefault="00241E9F" w:rsidP="00241E9F">
            <w:pPr>
              <w:pStyle w:val="TableEntry"/>
              <w:spacing w:after="100"/>
            </w:pPr>
            <w:r>
              <w:t>2021/06/17</w:t>
            </w:r>
          </w:p>
        </w:tc>
      </w:tr>
    </w:tbl>
    <w:p w14:paraId="230F5AA3" w14:textId="77777777" w:rsidR="00DE1F69" w:rsidRDefault="00DE1F69" w:rsidP="00DE1F69">
      <w:pPr>
        <w:pStyle w:val="TableEntry"/>
        <w:spacing w:after="100"/>
      </w:pPr>
    </w:p>
    <w:tbl>
      <w:tblPr>
        <w:tblW w:w="9710" w:type="dxa"/>
        <w:tblLayout w:type="fixed"/>
        <w:tblCellMar>
          <w:left w:w="80" w:type="dxa"/>
          <w:right w:w="80" w:type="dxa"/>
        </w:tblCellMar>
        <w:tblLook w:val="0000" w:firstRow="0" w:lastRow="0" w:firstColumn="0" w:lastColumn="0" w:noHBand="0" w:noVBand="0"/>
      </w:tblPr>
      <w:tblGrid>
        <w:gridCol w:w="9710"/>
      </w:tblGrid>
      <w:tr w:rsidR="00DE1F69" w14:paraId="7DA4394E"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1F14D7B7" w14:textId="68C0A61C" w:rsidR="00DE1F69" w:rsidRDefault="00494C67" w:rsidP="00DE1F69">
            <w:pPr>
              <w:pStyle w:val="TableEntry"/>
              <w:tabs>
                <w:tab w:val="center" w:pos="4245"/>
              </w:tabs>
              <w:spacing w:after="100"/>
            </w:pPr>
            <w:r>
              <w:t>Correction Number</w:t>
            </w:r>
            <w:r>
              <w:tab/>
              <w:t>CP-</w:t>
            </w:r>
            <w:r w:rsidR="001B2F94">
              <w:t>2163</w:t>
            </w:r>
          </w:p>
        </w:tc>
      </w:tr>
      <w:tr w:rsidR="00DE1F69" w14:paraId="070B9EA5"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20375D86" w14:textId="1BEFF763" w:rsidR="00DE1F69" w:rsidRDefault="00DE1F69" w:rsidP="001E2D22">
            <w:pPr>
              <w:pStyle w:val="TableEntry"/>
              <w:spacing w:after="100"/>
            </w:pPr>
            <w:r>
              <w:t>Log Summary:</w:t>
            </w:r>
            <w:r>
              <w:tab/>
            </w:r>
            <w:r w:rsidR="008F5BC1">
              <w:t xml:space="preserve">Add </w:t>
            </w:r>
            <w:r w:rsidR="007734D3">
              <w:t xml:space="preserve">term </w:t>
            </w:r>
            <w:r w:rsidR="002E5002">
              <w:t xml:space="preserve">to represent the local client copy buffer </w:t>
            </w:r>
            <w:r w:rsidR="008F5BC1">
              <w:t>to CID 405</w:t>
            </w:r>
            <w:r w:rsidR="009B796B">
              <w:t xml:space="preserve"> for Data Export</w:t>
            </w:r>
          </w:p>
        </w:tc>
      </w:tr>
      <w:tr w:rsidR="00DE1F69" w14:paraId="586EB5E1" w14:textId="77777777" w:rsidTr="00DF722E">
        <w:trPr>
          <w:cantSplit/>
        </w:trPr>
        <w:tc>
          <w:tcPr>
            <w:tcW w:w="9710" w:type="dxa"/>
            <w:tcBorders>
              <w:top w:val="single" w:sz="6" w:space="0" w:color="auto"/>
              <w:left w:val="single" w:sz="6" w:space="0" w:color="auto"/>
              <w:bottom w:val="single" w:sz="6" w:space="0" w:color="auto"/>
              <w:right w:val="single" w:sz="6" w:space="0" w:color="auto"/>
            </w:tcBorders>
          </w:tcPr>
          <w:p w14:paraId="63D1E5EC" w14:textId="77777777" w:rsidR="00DE1F69" w:rsidRDefault="00DE1F69" w:rsidP="00DF722E">
            <w:pPr>
              <w:pStyle w:val="TableEntry"/>
              <w:spacing w:after="100"/>
            </w:pPr>
            <w:r>
              <w:t>Name of Standard</w:t>
            </w:r>
          </w:p>
          <w:p w14:paraId="066E819A" w14:textId="6881EF7D" w:rsidR="00DE1F69" w:rsidRDefault="008F5BC1" w:rsidP="00DF722E">
            <w:pPr>
              <w:pStyle w:val="TableEntry"/>
              <w:spacing w:after="100"/>
            </w:pPr>
            <w:r>
              <w:t>PS3.16</w:t>
            </w:r>
            <w:r w:rsidR="00AD63A0">
              <w:t xml:space="preserve">, </w:t>
            </w:r>
            <w:r w:rsidR="000C2D2E">
              <w:t>PS3.17</w:t>
            </w:r>
            <w:r w:rsidR="00D802B3">
              <w:t xml:space="preserve"> 2022a</w:t>
            </w:r>
          </w:p>
        </w:tc>
      </w:tr>
      <w:tr w:rsidR="00DE1F69" w14:paraId="1643D0F5" w14:textId="77777777" w:rsidTr="00DF722E">
        <w:trPr>
          <w:cantSplit/>
          <w:trHeight w:val="363"/>
        </w:trPr>
        <w:tc>
          <w:tcPr>
            <w:tcW w:w="9710" w:type="dxa"/>
            <w:tcBorders>
              <w:top w:val="single" w:sz="6" w:space="0" w:color="auto"/>
              <w:left w:val="single" w:sz="6" w:space="0" w:color="auto"/>
              <w:bottom w:val="single" w:sz="4" w:space="0" w:color="auto"/>
              <w:right w:val="single" w:sz="6" w:space="0" w:color="auto"/>
            </w:tcBorders>
          </w:tcPr>
          <w:p w14:paraId="2A4456C6" w14:textId="77777777" w:rsidR="00DE1F69" w:rsidRDefault="00DE1F69" w:rsidP="00DF722E">
            <w:pPr>
              <w:pStyle w:val="TableEntry"/>
              <w:spacing w:after="100"/>
            </w:pPr>
            <w:r>
              <w:t>Rationale for Correction:</w:t>
            </w:r>
          </w:p>
          <w:p w14:paraId="1B346B56" w14:textId="25FFC857" w:rsidR="001230AE" w:rsidRDefault="0064078A" w:rsidP="00DF722E">
            <w:pPr>
              <w:pStyle w:val="TableEntry"/>
              <w:spacing w:after="100"/>
            </w:pPr>
            <w:r w:rsidRPr="0064078A">
              <w:t>PS3.15</w:t>
            </w:r>
            <w:r w:rsidR="00C2321A">
              <w:t>,</w:t>
            </w:r>
            <w:r w:rsidR="00F7185B">
              <w:t xml:space="preserve"> </w:t>
            </w:r>
            <w:hyperlink r:id="rId8" w:history="1">
              <w:r w:rsidR="00F7185B" w:rsidRPr="00AA2C9F">
                <w:rPr>
                  <w:i/>
                  <w:iCs/>
                </w:rPr>
                <w:t>Table A.5.3.4-1. Audit Message for Data Export</w:t>
              </w:r>
            </w:hyperlink>
            <w:r w:rsidR="00F7185B">
              <w:t xml:space="preserve">, </w:t>
            </w:r>
            <w:r w:rsidR="005979EC">
              <w:t>t</w:t>
            </w:r>
            <w:r w:rsidR="00F7185B">
              <w:t>he row, Active Participant: Media (1), Media Type reference values selected from D</w:t>
            </w:r>
            <w:hyperlink r:id="rId9" w:history="1">
              <w:r w:rsidR="00F7185B" w:rsidRPr="00277865">
                <w:rPr>
                  <w:rStyle w:val="Hyperlink"/>
                  <w:color w:val="auto"/>
                  <w:u w:val="none"/>
                </w:rPr>
                <w:t>CID 405 “Media Type Code”</w:t>
              </w:r>
            </w:hyperlink>
            <w:r w:rsidR="00F7185B" w:rsidRPr="00CA0581">
              <w:t xml:space="preserve">. </w:t>
            </w:r>
          </w:p>
          <w:p w14:paraId="28EF3347" w14:textId="120335C9" w:rsidR="00DE1F69" w:rsidRDefault="0039659E" w:rsidP="00DF722E">
            <w:pPr>
              <w:pStyle w:val="TableEntry"/>
              <w:spacing w:after="100"/>
            </w:pPr>
            <w:r w:rsidRPr="0064078A">
              <w:t>PS3.15</w:t>
            </w:r>
            <w:r>
              <w:t xml:space="preserve"> and PS3.17 do </w:t>
            </w:r>
            <w:r w:rsidR="00F7185B">
              <w:t xml:space="preserve">not include </w:t>
            </w:r>
            <w:r>
              <w:t xml:space="preserve">options that </w:t>
            </w:r>
            <w:r w:rsidR="004166C6">
              <w:t xml:space="preserve">address the </w:t>
            </w:r>
            <w:r w:rsidR="00F7185B">
              <w:t xml:space="preserve">use case of exporting media </w:t>
            </w:r>
            <w:r w:rsidR="00214D2E">
              <w:t xml:space="preserve">to </w:t>
            </w:r>
            <w:r w:rsidR="00B840F7">
              <w:t>a client</w:t>
            </w:r>
            <w:r w:rsidR="00484332">
              <w:t>, such</w:t>
            </w:r>
            <w:r w:rsidR="005979EC">
              <w:t xml:space="preserve"> as</w:t>
            </w:r>
            <w:r w:rsidR="004166C6">
              <w:t xml:space="preserve"> </w:t>
            </w:r>
            <w:r w:rsidR="00484332">
              <w:t>exporting data</w:t>
            </w:r>
            <w:r w:rsidR="00A41A1D">
              <w:t xml:space="preserve"> </w:t>
            </w:r>
            <w:r w:rsidR="00F7185B">
              <w:t xml:space="preserve">to </w:t>
            </w:r>
            <w:r w:rsidR="004166C6">
              <w:t>the client</w:t>
            </w:r>
            <w:r w:rsidR="00F7185B">
              <w:t xml:space="preserve"> desktop</w:t>
            </w:r>
            <w:r w:rsidR="000119CD">
              <w:t xml:space="preserve"> or </w:t>
            </w:r>
            <w:r w:rsidR="00A41A1D">
              <w:t xml:space="preserve">copying </w:t>
            </w:r>
            <w:r w:rsidR="00484332">
              <w:t>data</w:t>
            </w:r>
            <w:r w:rsidR="007734D3">
              <w:t xml:space="preserve"> into the </w:t>
            </w:r>
            <w:r w:rsidR="00484332">
              <w:t>clipboard</w:t>
            </w:r>
            <w:r w:rsidR="007734D3">
              <w:t xml:space="preserve"> buffer</w:t>
            </w:r>
            <w:r w:rsidR="005979EC">
              <w:t>.</w:t>
            </w:r>
          </w:p>
          <w:p w14:paraId="66345621" w14:textId="77777777" w:rsidR="002930BD" w:rsidRPr="00C055A7" w:rsidRDefault="002930BD" w:rsidP="002930BD">
            <w:pPr>
              <w:pStyle w:val="TableEntry"/>
              <w:spacing w:after="100"/>
              <w:rPr>
                <w:i/>
                <w:iCs/>
              </w:rPr>
            </w:pPr>
            <w:r w:rsidRPr="00C055A7">
              <w:rPr>
                <w:i/>
                <w:iCs/>
              </w:rPr>
              <w:t>Issue:  Generalize “media” to be any kind of import/export source/destination (option 1) or add a category of “application” (option 2) that encompasses the blurry gap between network endpoints and physical media.  The clipboard manager is one such example.  Depending on details of implementation and configuration that may be unknowable to the reporting system, a clipboard manager might transfer clipboard contents to another network device, and it might record a history of past clipboard entries for a long time.  The reporting system might have knowledge of this or might not.</w:t>
            </w:r>
          </w:p>
          <w:p w14:paraId="00D91E83" w14:textId="77777777" w:rsidR="002930BD" w:rsidRPr="00C055A7" w:rsidRDefault="002930BD" w:rsidP="002930BD">
            <w:pPr>
              <w:pStyle w:val="TableEntry"/>
              <w:spacing w:after="100"/>
              <w:rPr>
                <w:i/>
                <w:iCs/>
              </w:rPr>
            </w:pPr>
            <w:r w:rsidRPr="00C055A7">
              <w:rPr>
                <w:i/>
                <w:iCs/>
              </w:rPr>
              <w:t>Another potential example is an S3 bucket that is mounted as a virtual local disk.  The reporting system might think this is physical removable media due to virtualization.  It might know it is virtualized.</w:t>
            </w:r>
          </w:p>
          <w:p w14:paraId="247437FF" w14:textId="7BAA321D" w:rsidR="002930BD" w:rsidRPr="00C055A7" w:rsidRDefault="002930BD" w:rsidP="002930BD">
            <w:pPr>
              <w:pStyle w:val="TableEntry"/>
              <w:spacing w:after="100"/>
              <w:rPr>
                <w:i/>
                <w:iCs/>
              </w:rPr>
            </w:pPr>
            <w:r w:rsidRPr="00C055A7">
              <w:rPr>
                <w:i/>
                <w:iCs/>
              </w:rPr>
              <w:t xml:space="preserve">DECISION: </w:t>
            </w:r>
            <w:r w:rsidR="00C927EF" w:rsidRPr="00C055A7">
              <w:rPr>
                <w:i/>
                <w:iCs/>
              </w:rPr>
              <w:t>WG-14</w:t>
            </w:r>
            <w:r w:rsidRPr="00C055A7">
              <w:rPr>
                <w:i/>
                <w:iCs/>
              </w:rPr>
              <w:t xml:space="preserve"> </w:t>
            </w:r>
            <w:r w:rsidR="00C927EF" w:rsidRPr="00C055A7">
              <w:rPr>
                <w:i/>
                <w:iCs/>
              </w:rPr>
              <w:t>has chosen</w:t>
            </w:r>
            <w:r w:rsidRPr="00C055A7">
              <w:rPr>
                <w:i/>
                <w:iCs/>
              </w:rPr>
              <w:t xml:space="preserve"> option 2.</w:t>
            </w:r>
          </w:p>
          <w:p w14:paraId="0312A6B8" w14:textId="75700ABB" w:rsidR="002C1F6F" w:rsidRDefault="002C1F6F" w:rsidP="009A340B">
            <w:pPr>
              <w:pStyle w:val="TableEntry"/>
              <w:spacing w:after="100"/>
            </w:pPr>
            <w:r>
              <w:t>Destination Media is intended to represent persistent media storage devices</w:t>
            </w:r>
            <w:r w:rsidR="00EF57BB">
              <w:t xml:space="preserve"> that have an identity of their own and that could potentially be transferred across security domain boundaries.  We could generalize this (avoiding the challenge of defining terminology for all these grey zone situations), invent a fuzzy boundary term, or invent many terms</w:t>
            </w:r>
            <w:r w:rsidR="00361E43">
              <w:t>.</w:t>
            </w:r>
          </w:p>
          <w:p w14:paraId="66589B2C" w14:textId="345F4060" w:rsidR="00C9004E" w:rsidRPr="00C9004E" w:rsidRDefault="00C9004E" w:rsidP="009A340B">
            <w:pPr>
              <w:pStyle w:val="TableEntry"/>
              <w:spacing w:after="100"/>
              <w:rPr>
                <w:ins w:id="2" w:author="Nichols, Steven (GE HealthCare)" w:date="2023-07-27T14:17:00Z"/>
                <w:i/>
                <w:iCs/>
              </w:rPr>
            </w:pPr>
            <w:ins w:id="3" w:author="Nichols, Steven (GE HealthCare)" w:date="2023-07-27T14:17:00Z">
              <w:r w:rsidRPr="00C055A7">
                <w:rPr>
                  <w:i/>
                  <w:iCs/>
                </w:rPr>
                <w:t xml:space="preserve">DECISION: WG-14 has chosen </w:t>
              </w:r>
              <w:r w:rsidR="004D0E94">
                <w:rPr>
                  <w:i/>
                  <w:iCs/>
                </w:rPr>
                <w:t>to establish a boundary between application services, clipboard manager, and messaging systems.</w:t>
              </w:r>
              <w:r w:rsidRPr="00C055A7">
                <w:rPr>
                  <w:i/>
                  <w:iCs/>
                </w:rPr>
                <w:t>.</w:t>
              </w:r>
            </w:ins>
          </w:p>
          <w:p w14:paraId="292E8748" w14:textId="5B4B3CB6" w:rsidR="00515CFF" w:rsidRDefault="00515CFF" w:rsidP="009A340B">
            <w:pPr>
              <w:pStyle w:val="TableEntry"/>
              <w:spacing w:after="100"/>
            </w:pPr>
            <w:r w:rsidRPr="00515CFF">
              <w:t>The term “Clipboard Manager” reflects the terminology in general use today.  Windows, Linux, MacOS, IOS, and Android all offer the potential to install a “clipboard manager” from at least 10 different vendors.  From the perspective of the user these all provide at least “cut and paste” in a GUI environment with a variety of additional vendor specific features.</w:t>
            </w:r>
          </w:p>
          <w:p w14:paraId="1AC1C233" w14:textId="671B15C7" w:rsidR="00361E43" w:rsidRPr="00277865" w:rsidRDefault="00361E43" w:rsidP="00361E43">
            <w:pPr>
              <w:pStyle w:val="TableEntry"/>
              <w:spacing w:after="100"/>
              <w:rPr>
                <w:i/>
                <w:iCs/>
              </w:rPr>
            </w:pPr>
            <w:r w:rsidRPr="00277865">
              <w:rPr>
                <w:i/>
                <w:iCs/>
                <w:highlight w:val="yellow"/>
              </w:rPr>
              <w:t xml:space="preserve">[Comment. Canon. Agree that "Clipboard" is not well described by "persistent or transient storage media". By that token, it seems like Email and many/most URI don't fit that well either. Should Email also be application?  Would "server" or "database" be appropriate </w:t>
            </w:r>
            <w:proofErr w:type="spellStart"/>
            <w:r w:rsidRPr="00277865">
              <w:rPr>
                <w:i/>
                <w:iCs/>
                <w:highlight w:val="yellow"/>
              </w:rPr>
              <w:t>RoleIDCodes</w:t>
            </w:r>
            <w:proofErr w:type="spellEnd"/>
            <w:r w:rsidRPr="00277865">
              <w:rPr>
                <w:i/>
                <w:iCs/>
                <w:highlight w:val="yellow"/>
              </w:rPr>
              <w:t xml:space="preserve">? </w:t>
            </w:r>
            <w:r w:rsidR="00FF0E8F">
              <w:rPr>
                <w:i/>
                <w:iCs/>
                <w:highlight w:val="yellow"/>
              </w:rPr>
              <w:t>Fixed</w:t>
            </w:r>
            <w:r w:rsidRPr="00277865">
              <w:rPr>
                <w:i/>
                <w:iCs/>
                <w:highlight w:val="yellow"/>
              </w:rPr>
              <w:t>.]</w:t>
            </w:r>
          </w:p>
        </w:tc>
      </w:tr>
      <w:tr w:rsidR="00DE1F69" w14:paraId="1D6AE9F8" w14:textId="77777777" w:rsidTr="00DF722E">
        <w:trPr>
          <w:cantSplit/>
          <w:del w:id="4" w:author="Nichols, Steven (GE HealthCare)" w:date="2023-07-27T14:17:00Z"/>
        </w:trPr>
        <w:tc>
          <w:tcPr>
            <w:tcW w:w="9710" w:type="dxa"/>
            <w:tcBorders>
              <w:top w:val="single" w:sz="6" w:space="0" w:color="auto"/>
              <w:left w:val="single" w:sz="6" w:space="0" w:color="auto"/>
              <w:right w:val="single" w:sz="6" w:space="0" w:color="auto"/>
            </w:tcBorders>
          </w:tcPr>
          <w:p w14:paraId="6C89593C" w14:textId="77777777" w:rsidR="00DE1F69" w:rsidRDefault="00DE1F69" w:rsidP="00DF722E">
            <w:pPr>
              <w:pStyle w:val="TableEntry"/>
              <w:spacing w:after="100"/>
              <w:rPr>
                <w:del w:id="5" w:author="Nichols, Steven (GE HealthCare)" w:date="2023-07-27T14:17:00Z"/>
              </w:rPr>
            </w:pPr>
            <w:del w:id="6" w:author="Nichols, Steven (GE HealthCare)" w:date="2023-07-27T14:17:00Z">
              <w:r>
                <w:delText>Correction Wording:</w:delText>
              </w:r>
            </w:del>
          </w:p>
          <w:p w14:paraId="6C313D6B" w14:textId="77777777" w:rsidR="009E601A" w:rsidRDefault="009E601A" w:rsidP="00DF722E">
            <w:pPr>
              <w:pStyle w:val="TableEntry"/>
              <w:spacing w:after="100"/>
              <w:rPr>
                <w:del w:id="7" w:author="Nichols, Steven (GE HealthCare)" w:date="2023-07-27T14:17:00Z"/>
              </w:rPr>
            </w:pPr>
            <w:del w:id="8" w:author="Nichols, Steven (GE HealthCare)" w:date="2023-07-27T14:17:00Z">
              <w:r>
                <w:delText xml:space="preserve">Modify PS15 </w:delText>
              </w:r>
              <w:r w:rsidRPr="009E601A">
                <w:delText>A.5.3.4-1</w:delText>
              </w:r>
              <w:r w:rsidR="00384AE5">
                <w:delText xml:space="preserve"> to allow RoleID “Application” this is to avoid conflict with the definition of “Destination Media”, which </w:delText>
              </w:r>
              <w:r w:rsidR="00CC22D3">
                <w:delText>refers</w:delText>
              </w:r>
              <w:r w:rsidR="00384AE5">
                <w:delText xml:space="preserve"> to persistent media.</w:delText>
              </w:r>
            </w:del>
          </w:p>
          <w:p w14:paraId="380E1DFE" w14:textId="77777777" w:rsidR="00DE1F69" w:rsidRDefault="009E601A" w:rsidP="00DF722E">
            <w:pPr>
              <w:pStyle w:val="TableEntry"/>
              <w:spacing w:after="100"/>
              <w:rPr>
                <w:del w:id="9" w:author="Nichols, Steven (GE HealthCare)" w:date="2023-07-27T14:17:00Z"/>
              </w:rPr>
            </w:pPr>
            <w:del w:id="10" w:author="Nichols, Steven (GE HealthCare)" w:date="2023-07-27T14:17:00Z">
              <w:r>
                <w:delText xml:space="preserve">Add “Clipboard” terminology to </w:delText>
              </w:r>
              <w:r w:rsidR="009A340B">
                <w:delText>Parts 15, 16 and 1</w:delText>
              </w:r>
              <w:r>
                <w:delText>7</w:delText>
              </w:r>
              <w:r w:rsidR="004E41D7">
                <w:delText>.</w:delText>
              </w:r>
              <w:r w:rsidR="00CC22D3">
                <w:delText xml:space="preserve"> Clarify definition of “Destination Media” to include persistence.</w:delText>
              </w:r>
            </w:del>
          </w:p>
          <w:p w14:paraId="10A17750" w14:textId="77777777" w:rsidR="004E41D7" w:rsidRDefault="004E41D7" w:rsidP="00DF722E">
            <w:pPr>
              <w:pStyle w:val="TableEntry"/>
              <w:spacing w:after="100"/>
              <w:rPr>
                <w:del w:id="11" w:author="Nichols, Steven (GE HealthCare)" w:date="2023-07-27T14:17:00Z"/>
              </w:rPr>
            </w:pPr>
            <w:del w:id="12" w:author="Nichols, Steven (GE HealthCare)" w:date="2023-07-27T14:17:00Z">
              <w:r>
                <w:delText>Create Part 17 examples</w:delText>
              </w:r>
              <w:r w:rsidR="00CC22D3">
                <w:delText xml:space="preserve"> that suit both use cases.</w:delText>
              </w:r>
            </w:del>
          </w:p>
        </w:tc>
      </w:tr>
    </w:tbl>
    <w:p w14:paraId="299E8186" w14:textId="77777777" w:rsidR="006B3710" w:rsidRPr="004D0E94" w:rsidRDefault="006B3710" w:rsidP="00450CD6">
      <w:pPr>
        <w:pStyle w:val="Instruction"/>
        <w:rPr>
          <w:moveFrom w:id="13" w:author="Nichols, Steven (GE HealthCare)" w:date="2023-07-27T14:17:00Z"/>
          <w:b w:val="0"/>
          <w:bCs/>
          <w:i/>
          <w:iCs/>
        </w:rPr>
      </w:pPr>
      <w:moveFromRangeStart w:id="14" w:author="Nichols, Steven (GE HealthCare)" w:date="2023-07-27T14:17:00Z" w:name="move141359882"/>
      <w:moveFrom w:id="15" w:author="Nichols, Steven (GE HealthCare)" w:date="2023-07-27T14:17:00Z">
        <w:r w:rsidRPr="004D0E94">
          <w:rPr>
            <w:b w:val="0"/>
            <w:bCs/>
            <w:i/>
            <w:iCs/>
          </w:rPr>
          <w:t>Modify PS3.1</w:t>
        </w:r>
        <w:r w:rsidR="004D0E94">
          <w:rPr>
            <w:b w:val="0"/>
            <w:bCs/>
            <w:i/>
            <w:iCs/>
          </w:rPr>
          <w:t>5</w:t>
        </w:r>
        <w:r w:rsidRPr="004D0E94">
          <w:rPr>
            <w:b w:val="0"/>
            <w:bCs/>
            <w:i/>
            <w:iCs/>
          </w:rPr>
          <w:t xml:space="preserve"> Table A.5.3.4-1 Audit Message for Data Export as follows</w:t>
        </w:r>
      </w:moveFrom>
    </w:p>
    <w:p w14:paraId="46C3110A" w14:textId="77777777" w:rsidR="00C60222" w:rsidRPr="00C60222" w:rsidRDefault="006B3710" w:rsidP="004966CE">
      <w:pPr>
        <w:pStyle w:val="Title2"/>
        <w:jc w:val="center"/>
        <w:rPr>
          <w:del w:id="16" w:author="Nichols, Steven (GE HealthCare)" w:date="2023-07-27T14:17:00Z"/>
          <w:rFonts w:ascii="Arial" w:hAnsi="Arial" w:cs="Arial"/>
          <w:sz w:val="20"/>
          <w:szCs w:val="20"/>
        </w:rPr>
      </w:pPr>
      <w:moveFrom w:id="17" w:author="Nichols, Steven (GE HealthCare)" w:date="2023-07-27T14:17:00Z">
        <w:r w:rsidRPr="00C60222">
          <w:rPr>
            <w:rStyle w:val="Strong"/>
            <w:rFonts w:ascii="Arial" w:hAnsi="Arial" w:cs="Arial"/>
            <w:sz w:val="20"/>
            <w:szCs w:val="20"/>
          </w:rPr>
          <w:t>Table A.5.3.</w:t>
        </w:r>
        <w:r>
          <w:rPr>
            <w:rStyle w:val="Strong"/>
            <w:rFonts w:ascii="Arial" w:hAnsi="Arial" w:cs="Arial"/>
            <w:sz w:val="20"/>
            <w:szCs w:val="20"/>
          </w:rPr>
          <w:t>4</w:t>
        </w:r>
        <w:r w:rsidRPr="00C60222">
          <w:rPr>
            <w:rStyle w:val="Strong"/>
            <w:rFonts w:ascii="Arial" w:hAnsi="Arial" w:cs="Arial"/>
            <w:sz w:val="20"/>
            <w:szCs w:val="20"/>
          </w:rPr>
          <w:t xml:space="preserve">-1. Audit Message for Data </w:t>
        </w:r>
      </w:moveFrom>
      <w:moveFromRangeEnd w:id="14"/>
      <w:del w:id="18" w:author="Nichols, Steven (GE HealthCare)" w:date="2023-07-27T14:17:00Z">
        <w:r w:rsidR="00C60222" w:rsidRPr="00C60222">
          <w:rPr>
            <w:rStyle w:val="Strong"/>
            <w:rFonts w:ascii="Arial" w:hAnsi="Arial" w:cs="Arial"/>
            <w:sz w:val="20"/>
            <w:szCs w:val="20"/>
          </w:rPr>
          <w:delText>Export</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0"/>
        <w:gridCol w:w="2787"/>
        <w:gridCol w:w="342"/>
        <w:gridCol w:w="5001"/>
      </w:tblGrid>
      <w:tr w:rsidR="008608A6" w:rsidRPr="00AE7E2C" w14:paraId="4FB9DEBA" w14:textId="77777777" w:rsidTr="0050228B">
        <w:trPr>
          <w:del w:id="19" w:author="Nichols, Steven (GE HealthCare)" w:date="2023-07-27T14:17:00Z"/>
        </w:trPr>
        <w:tc>
          <w:tcPr>
            <w:tcW w:w="0" w:type="auto"/>
            <w:gridSpan w:val="4"/>
          </w:tcPr>
          <w:p w14:paraId="4471759D" w14:textId="77777777" w:rsidR="008608A6" w:rsidRPr="00AE7E2C" w:rsidRDefault="008608A6" w:rsidP="006E548B">
            <w:pPr>
              <w:pStyle w:val="NormalWeb"/>
              <w:rPr>
                <w:del w:id="20" w:author="Nichols, Steven (GE HealthCare)" w:date="2023-07-27T14:17:00Z"/>
                <w:rFonts w:ascii="Arial" w:hAnsi="Arial" w:cs="Arial"/>
                <w:sz w:val="20"/>
                <w:szCs w:val="20"/>
              </w:rPr>
            </w:pPr>
            <w:del w:id="21" w:author="Nichols, Steven (GE HealthCare)" w:date="2023-07-27T14:17:00Z">
              <w:r>
                <w:rPr>
                  <w:rFonts w:ascii="Arial" w:hAnsi="Arial" w:cs="Arial"/>
                  <w:sz w:val="20"/>
                  <w:szCs w:val="20"/>
                </w:rPr>
                <w:delText>…</w:delText>
              </w:r>
            </w:del>
          </w:p>
        </w:tc>
      </w:tr>
      <w:tr w:rsidR="00046719" w:rsidRPr="00AE7E2C" w14:paraId="0105646B" w14:textId="77777777" w:rsidTr="006E548B">
        <w:trPr>
          <w:del w:id="22" w:author="Nichols, Steven (GE HealthCare)" w:date="2023-07-27T14:17:00Z"/>
        </w:trPr>
        <w:tc>
          <w:tcPr>
            <w:tcW w:w="0" w:type="auto"/>
            <w:vMerge w:val="restart"/>
            <w:hideMark/>
          </w:tcPr>
          <w:p w14:paraId="28A2657B" w14:textId="77777777" w:rsidR="00965603" w:rsidRPr="00AE7E2C" w:rsidRDefault="00965603" w:rsidP="006E548B">
            <w:pPr>
              <w:pStyle w:val="NormalWeb"/>
              <w:rPr>
                <w:del w:id="23" w:author="Nichols, Steven (GE HealthCare)" w:date="2023-07-27T14:17:00Z"/>
                <w:rFonts w:ascii="Arial" w:hAnsi="Arial" w:cs="Arial"/>
                <w:sz w:val="20"/>
                <w:szCs w:val="20"/>
              </w:rPr>
            </w:pPr>
            <w:del w:id="24" w:author="Nichols, Steven (GE HealthCare)" w:date="2023-07-27T14:17:00Z">
              <w:r w:rsidRPr="00AE7E2C">
                <w:rPr>
                  <w:rFonts w:ascii="Arial" w:hAnsi="Arial" w:cs="Arial"/>
                  <w:sz w:val="20"/>
                  <w:szCs w:val="20"/>
                </w:rPr>
                <w:delText>Active Participant:</w:delText>
              </w:r>
            </w:del>
          </w:p>
          <w:p w14:paraId="791BE656" w14:textId="77777777" w:rsidR="00965603" w:rsidRPr="00AE7E2C" w:rsidRDefault="00965603" w:rsidP="006E548B">
            <w:pPr>
              <w:pStyle w:val="NormalWeb"/>
              <w:rPr>
                <w:del w:id="25" w:author="Nichols, Steven (GE HealthCare)" w:date="2023-07-27T14:17:00Z"/>
                <w:rFonts w:ascii="Arial" w:hAnsi="Arial" w:cs="Arial"/>
                <w:sz w:val="20"/>
                <w:szCs w:val="20"/>
              </w:rPr>
            </w:pPr>
            <w:del w:id="26" w:author="Nichols, Steven (GE HealthCare)" w:date="2023-07-27T14:17:00Z">
              <w:r w:rsidRPr="00AE7E2C">
                <w:rPr>
                  <w:rFonts w:ascii="Arial" w:hAnsi="Arial" w:cs="Arial"/>
                  <w:sz w:val="20"/>
                  <w:szCs w:val="20"/>
                </w:rPr>
                <w:delText>Media (1)</w:delText>
              </w:r>
            </w:del>
          </w:p>
        </w:tc>
        <w:tc>
          <w:tcPr>
            <w:tcW w:w="0" w:type="auto"/>
            <w:hideMark/>
          </w:tcPr>
          <w:p w14:paraId="3E607C76" w14:textId="77777777" w:rsidR="00965603" w:rsidRPr="00AE7E2C" w:rsidRDefault="00965603" w:rsidP="006E548B">
            <w:pPr>
              <w:pStyle w:val="NormalWeb"/>
              <w:rPr>
                <w:del w:id="27" w:author="Nichols, Steven (GE HealthCare)" w:date="2023-07-27T14:17:00Z"/>
                <w:rFonts w:ascii="Arial" w:hAnsi="Arial" w:cs="Arial"/>
                <w:sz w:val="20"/>
                <w:szCs w:val="20"/>
              </w:rPr>
            </w:pPr>
            <w:del w:id="28" w:author="Nichols, Steven (GE HealthCare)" w:date="2023-07-27T14:17:00Z">
              <w:r w:rsidRPr="00AE7E2C">
                <w:rPr>
                  <w:rFonts w:ascii="Arial" w:hAnsi="Arial" w:cs="Arial"/>
                  <w:sz w:val="20"/>
                  <w:szCs w:val="20"/>
                </w:rPr>
                <w:delText>UserID</w:delText>
              </w:r>
            </w:del>
          </w:p>
        </w:tc>
        <w:tc>
          <w:tcPr>
            <w:tcW w:w="0" w:type="auto"/>
            <w:hideMark/>
          </w:tcPr>
          <w:p w14:paraId="1693813A" w14:textId="77777777" w:rsidR="00965603" w:rsidRPr="00AE7E2C" w:rsidRDefault="00965603" w:rsidP="006E548B">
            <w:pPr>
              <w:pStyle w:val="NormalWeb"/>
              <w:jc w:val="center"/>
              <w:rPr>
                <w:del w:id="29" w:author="Nichols, Steven (GE HealthCare)" w:date="2023-07-27T14:17:00Z"/>
                <w:rFonts w:ascii="Arial" w:hAnsi="Arial" w:cs="Arial"/>
                <w:sz w:val="20"/>
                <w:szCs w:val="20"/>
              </w:rPr>
            </w:pPr>
            <w:del w:id="30" w:author="Nichols, Steven (GE HealthCare)" w:date="2023-07-27T14:17:00Z">
              <w:r w:rsidRPr="00AE7E2C">
                <w:rPr>
                  <w:rFonts w:ascii="Arial" w:hAnsi="Arial" w:cs="Arial"/>
                  <w:sz w:val="20"/>
                  <w:szCs w:val="20"/>
                </w:rPr>
                <w:delText>M</w:delText>
              </w:r>
            </w:del>
          </w:p>
        </w:tc>
        <w:tc>
          <w:tcPr>
            <w:tcW w:w="0" w:type="auto"/>
            <w:hideMark/>
          </w:tcPr>
          <w:p w14:paraId="33D1570D" w14:textId="77777777" w:rsidR="00965603" w:rsidRPr="00044A02" w:rsidRDefault="00965603" w:rsidP="006E548B">
            <w:pPr>
              <w:pStyle w:val="NormalWeb"/>
              <w:rPr>
                <w:del w:id="31" w:author="Nichols, Steven (GE HealthCare)" w:date="2023-07-27T14:17:00Z"/>
                <w:rFonts w:ascii="Arial" w:hAnsi="Arial" w:cs="Arial"/>
                <w:sz w:val="20"/>
                <w:szCs w:val="20"/>
              </w:rPr>
            </w:pPr>
            <w:del w:id="32" w:author="Nichols, Steven (GE HealthCare)" w:date="2023-07-27T14:17:00Z">
              <w:r w:rsidRPr="00044A02">
                <w:rPr>
                  <w:rFonts w:ascii="Arial" w:hAnsi="Arial" w:cs="Arial"/>
                  <w:sz w:val="20"/>
                  <w:szCs w:val="20"/>
                </w:rPr>
                <w:delText xml:space="preserve">See </w:delText>
              </w:r>
              <w:r w:rsidR="00046719">
                <w:fldChar w:fldCharType="begin"/>
              </w:r>
              <w:r w:rsidR="00046719">
                <w:delInstrText xml:space="preserve"> HYPERLINK "http://dicom.nema.org/medical/dicom/current/output/html/part15.html" \l "sect_A.5.2.3" \o "A.5.2.3 Username" </w:delInstrText>
              </w:r>
              <w:r w:rsidR="00046719">
                <w:fldChar w:fldCharType="separate"/>
              </w:r>
              <w:r w:rsidRPr="00044A02">
                <w:rPr>
                  <w:rStyle w:val="Hyperlink"/>
                  <w:rFonts w:ascii="Arial" w:hAnsi="Arial" w:cs="Arial"/>
                  <w:color w:val="auto"/>
                  <w:sz w:val="20"/>
                  <w:szCs w:val="20"/>
                  <w:u w:val="none"/>
                </w:rPr>
                <w:delText>Section A.5.2.3</w:delText>
              </w:r>
              <w:r w:rsidR="00046719">
                <w:rPr>
                  <w:rStyle w:val="Hyperlink"/>
                  <w:rFonts w:ascii="Arial" w:hAnsi="Arial" w:cs="Arial"/>
                  <w:color w:val="auto"/>
                  <w:u w:val="none"/>
                </w:rPr>
                <w:fldChar w:fldCharType="end"/>
              </w:r>
              <w:r w:rsidRPr="00044A02">
                <w:rPr>
                  <w:rFonts w:ascii="Arial" w:hAnsi="Arial" w:cs="Arial"/>
                  <w:sz w:val="20"/>
                  <w:szCs w:val="20"/>
                </w:rPr>
                <w:delText xml:space="preserve"> </w:delText>
              </w:r>
            </w:del>
          </w:p>
        </w:tc>
      </w:tr>
      <w:tr w:rsidR="00046719" w:rsidRPr="00AE7E2C" w14:paraId="4298E485" w14:textId="77777777" w:rsidTr="006E548B">
        <w:trPr>
          <w:del w:id="33" w:author="Nichols, Steven (GE HealthCare)" w:date="2023-07-27T14:17:00Z"/>
        </w:trPr>
        <w:tc>
          <w:tcPr>
            <w:tcW w:w="0" w:type="auto"/>
            <w:vMerge/>
            <w:hideMark/>
          </w:tcPr>
          <w:p w14:paraId="46EA166A" w14:textId="77777777" w:rsidR="00965603" w:rsidRPr="00AE7E2C" w:rsidRDefault="00965603" w:rsidP="006E548B">
            <w:pPr>
              <w:rPr>
                <w:del w:id="34" w:author="Nichols, Steven (GE HealthCare)" w:date="2023-07-27T14:17:00Z"/>
                <w:rFonts w:ascii="Arial" w:hAnsi="Arial" w:cs="Arial"/>
              </w:rPr>
            </w:pPr>
          </w:p>
        </w:tc>
        <w:tc>
          <w:tcPr>
            <w:tcW w:w="0" w:type="auto"/>
            <w:hideMark/>
          </w:tcPr>
          <w:p w14:paraId="1D6ACD88" w14:textId="77777777" w:rsidR="00965603" w:rsidRPr="00AE7E2C" w:rsidRDefault="00965603" w:rsidP="006E548B">
            <w:pPr>
              <w:pStyle w:val="NormalWeb"/>
              <w:rPr>
                <w:del w:id="35" w:author="Nichols, Steven (GE HealthCare)" w:date="2023-07-27T14:17:00Z"/>
                <w:rFonts w:ascii="Arial" w:hAnsi="Arial" w:cs="Arial"/>
                <w:sz w:val="20"/>
                <w:szCs w:val="20"/>
              </w:rPr>
            </w:pPr>
            <w:del w:id="36" w:author="Nichols, Steven (GE HealthCare)" w:date="2023-07-27T14:17:00Z">
              <w:r w:rsidRPr="00AE7E2C">
                <w:rPr>
                  <w:rFonts w:ascii="Arial" w:hAnsi="Arial" w:cs="Arial"/>
                  <w:sz w:val="20"/>
                  <w:szCs w:val="20"/>
                </w:rPr>
                <w:delText>AlternativeUserID</w:delText>
              </w:r>
            </w:del>
          </w:p>
        </w:tc>
        <w:tc>
          <w:tcPr>
            <w:tcW w:w="0" w:type="auto"/>
            <w:hideMark/>
          </w:tcPr>
          <w:p w14:paraId="255BA45D" w14:textId="77777777" w:rsidR="00965603" w:rsidRPr="00AE7E2C" w:rsidRDefault="00965603" w:rsidP="006E548B">
            <w:pPr>
              <w:pStyle w:val="NormalWeb"/>
              <w:jc w:val="center"/>
              <w:rPr>
                <w:del w:id="37" w:author="Nichols, Steven (GE HealthCare)" w:date="2023-07-27T14:17:00Z"/>
                <w:rFonts w:ascii="Arial" w:hAnsi="Arial" w:cs="Arial"/>
                <w:sz w:val="20"/>
                <w:szCs w:val="20"/>
              </w:rPr>
            </w:pPr>
            <w:del w:id="38" w:author="Nichols, Steven (GE HealthCare)" w:date="2023-07-27T14:17:00Z">
              <w:r w:rsidRPr="00AE7E2C">
                <w:rPr>
                  <w:rFonts w:ascii="Arial" w:hAnsi="Arial" w:cs="Arial"/>
                  <w:sz w:val="20"/>
                  <w:szCs w:val="20"/>
                </w:rPr>
                <w:delText>U</w:delText>
              </w:r>
            </w:del>
          </w:p>
        </w:tc>
        <w:tc>
          <w:tcPr>
            <w:tcW w:w="0" w:type="auto"/>
            <w:hideMark/>
          </w:tcPr>
          <w:p w14:paraId="47BD41FA" w14:textId="77777777" w:rsidR="00965603" w:rsidRPr="00044A02" w:rsidRDefault="00965603" w:rsidP="006E548B">
            <w:pPr>
              <w:pStyle w:val="NormalWeb"/>
              <w:rPr>
                <w:del w:id="39" w:author="Nichols, Steven (GE HealthCare)" w:date="2023-07-27T14:17:00Z"/>
                <w:rFonts w:ascii="Arial" w:hAnsi="Arial" w:cs="Arial"/>
                <w:sz w:val="20"/>
                <w:szCs w:val="20"/>
              </w:rPr>
            </w:pPr>
            <w:del w:id="40" w:author="Nichols, Steven (GE HealthCare)" w:date="2023-07-27T14:17:00Z">
              <w:r w:rsidRPr="00044A02">
                <w:rPr>
                  <w:rFonts w:ascii="Arial" w:hAnsi="Arial" w:cs="Arial"/>
                  <w:sz w:val="20"/>
                  <w:szCs w:val="20"/>
                </w:rPr>
                <w:delText xml:space="preserve">See </w:delText>
              </w:r>
              <w:r w:rsidR="00046719">
                <w:fldChar w:fldCharType="begin"/>
              </w:r>
              <w:r w:rsidR="00046719">
                <w:delInstrText xml:space="preserve"> HYPERLINK "http://dicom.nema.org/medical/dicom/current/output/html/part15.html" \l "sect_A.5.2.4" \o "A.5.2.4 Multi-homed Nodes" </w:delInstrText>
              </w:r>
              <w:r w:rsidR="00046719">
                <w:fldChar w:fldCharType="separate"/>
              </w:r>
              <w:r w:rsidRPr="00044A02">
                <w:rPr>
                  <w:rStyle w:val="Hyperlink"/>
                  <w:rFonts w:ascii="Arial" w:hAnsi="Arial" w:cs="Arial"/>
                  <w:color w:val="auto"/>
                  <w:sz w:val="20"/>
                  <w:szCs w:val="20"/>
                  <w:u w:val="none"/>
                </w:rPr>
                <w:delText>Section A.5.2.4</w:delText>
              </w:r>
              <w:r w:rsidR="00046719">
                <w:rPr>
                  <w:rStyle w:val="Hyperlink"/>
                  <w:rFonts w:ascii="Arial" w:hAnsi="Arial" w:cs="Arial"/>
                  <w:color w:val="auto"/>
                  <w:u w:val="none"/>
                </w:rPr>
                <w:fldChar w:fldCharType="end"/>
              </w:r>
              <w:r w:rsidRPr="00044A02">
                <w:rPr>
                  <w:rFonts w:ascii="Arial" w:hAnsi="Arial" w:cs="Arial"/>
                  <w:sz w:val="20"/>
                  <w:szCs w:val="20"/>
                </w:rPr>
                <w:delText xml:space="preserve"> </w:delText>
              </w:r>
            </w:del>
          </w:p>
        </w:tc>
      </w:tr>
      <w:tr w:rsidR="00046719" w:rsidRPr="00AE7E2C" w14:paraId="32E09DC5" w14:textId="77777777" w:rsidTr="006E548B">
        <w:trPr>
          <w:del w:id="41" w:author="Nichols, Steven (GE HealthCare)" w:date="2023-07-27T14:17:00Z"/>
        </w:trPr>
        <w:tc>
          <w:tcPr>
            <w:tcW w:w="0" w:type="auto"/>
            <w:vMerge/>
            <w:hideMark/>
          </w:tcPr>
          <w:p w14:paraId="7E838DD7" w14:textId="77777777" w:rsidR="00965603" w:rsidRPr="00AE7E2C" w:rsidRDefault="00965603" w:rsidP="006E548B">
            <w:pPr>
              <w:rPr>
                <w:del w:id="42" w:author="Nichols, Steven (GE HealthCare)" w:date="2023-07-27T14:17:00Z"/>
                <w:rFonts w:ascii="Arial" w:hAnsi="Arial" w:cs="Arial"/>
              </w:rPr>
            </w:pPr>
          </w:p>
        </w:tc>
        <w:tc>
          <w:tcPr>
            <w:tcW w:w="0" w:type="auto"/>
            <w:hideMark/>
          </w:tcPr>
          <w:p w14:paraId="17E574E8" w14:textId="77777777" w:rsidR="00965603" w:rsidRPr="00AE7E2C" w:rsidRDefault="00965603" w:rsidP="006E548B">
            <w:pPr>
              <w:pStyle w:val="NormalWeb"/>
              <w:rPr>
                <w:del w:id="43" w:author="Nichols, Steven (GE HealthCare)" w:date="2023-07-27T14:17:00Z"/>
                <w:rFonts w:ascii="Arial" w:hAnsi="Arial" w:cs="Arial"/>
                <w:sz w:val="20"/>
                <w:szCs w:val="20"/>
              </w:rPr>
            </w:pPr>
            <w:del w:id="44" w:author="Nichols, Steven (GE HealthCare)" w:date="2023-07-27T14:17:00Z">
              <w:r w:rsidRPr="00AE7E2C">
                <w:rPr>
                  <w:rFonts w:ascii="Arial" w:hAnsi="Arial" w:cs="Arial"/>
                  <w:sz w:val="20"/>
                  <w:szCs w:val="20"/>
                </w:rPr>
                <w:delText>UserName</w:delText>
              </w:r>
            </w:del>
          </w:p>
        </w:tc>
        <w:tc>
          <w:tcPr>
            <w:tcW w:w="0" w:type="auto"/>
            <w:hideMark/>
          </w:tcPr>
          <w:p w14:paraId="58C2AF3D" w14:textId="77777777" w:rsidR="00965603" w:rsidRPr="00AE7E2C" w:rsidRDefault="00965603" w:rsidP="006E548B">
            <w:pPr>
              <w:pStyle w:val="NormalWeb"/>
              <w:jc w:val="center"/>
              <w:rPr>
                <w:del w:id="45" w:author="Nichols, Steven (GE HealthCare)" w:date="2023-07-27T14:17:00Z"/>
                <w:rFonts w:ascii="Arial" w:hAnsi="Arial" w:cs="Arial"/>
                <w:sz w:val="20"/>
                <w:szCs w:val="20"/>
              </w:rPr>
            </w:pPr>
            <w:del w:id="46" w:author="Nichols, Steven (GE HealthCare)" w:date="2023-07-27T14:17:00Z">
              <w:r w:rsidRPr="00AE7E2C">
                <w:rPr>
                  <w:rFonts w:ascii="Arial" w:hAnsi="Arial" w:cs="Arial"/>
                  <w:sz w:val="20"/>
                  <w:szCs w:val="20"/>
                </w:rPr>
                <w:delText>U</w:delText>
              </w:r>
            </w:del>
          </w:p>
        </w:tc>
        <w:tc>
          <w:tcPr>
            <w:tcW w:w="0" w:type="auto"/>
            <w:hideMark/>
          </w:tcPr>
          <w:p w14:paraId="3FC99186" w14:textId="77777777" w:rsidR="00965603" w:rsidRPr="00044A02" w:rsidRDefault="00965603" w:rsidP="006E548B">
            <w:pPr>
              <w:pStyle w:val="NormalWeb"/>
              <w:rPr>
                <w:del w:id="47" w:author="Nichols, Steven (GE HealthCare)" w:date="2023-07-27T14:17:00Z"/>
                <w:rFonts w:ascii="Arial" w:hAnsi="Arial" w:cs="Arial"/>
                <w:sz w:val="20"/>
                <w:szCs w:val="20"/>
              </w:rPr>
            </w:pPr>
            <w:del w:id="48" w:author="Nichols, Steven (GE HealthCare)" w:date="2023-07-27T14:17:00Z">
              <w:r w:rsidRPr="00044A02">
                <w:rPr>
                  <w:rFonts w:ascii="Arial" w:hAnsi="Arial" w:cs="Arial"/>
                  <w:sz w:val="20"/>
                  <w:szCs w:val="20"/>
                </w:rPr>
                <w:delText>not specialized</w:delText>
              </w:r>
            </w:del>
          </w:p>
        </w:tc>
      </w:tr>
      <w:tr w:rsidR="00046719" w:rsidRPr="00AE7E2C" w14:paraId="4D29DC38" w14:textId="77777777" w:rsidTr="006E548B">
        <w:trPr>
          <w:del w:id="49" w:author="Nichols, Steven (GE HealthCare)" w:date="2023-07-27T14:17:00Z"/>
        </w:trPr>
        <w:tc>
          <w:tcPr>
            <w:tcW w:w="0" w:type="auto"/>
            <w:vMerge/>
            <w:hideMark/>
          </w:tcPr>
          <w:p w14:paraId="6E114B1B" w14:textId="77777777" w:rsidR="00965603" w:rsidRPr="00AE7E2C" w:rsidRDefault="00965603" w:rsidP="006E548B">
            <w:pPr>
              <w:rPr>
                <w:del w:id="50" w:author="Nichols, Steven (GE HealthCare)" w:date="2023-07-27T14:17:00Z"/>
                <w:rFonts w:ascii="Arial" w:hAnsi="Arial" w:cs="Arial"/>
              </w:rPr>
            </w:pPr>
          </w:p>
        </w:tc>
        <w:tc>
          <w:tcPr>
            <w:tcW w:w="0" w:type="auto"/>
            <w:hideMark/>
          </w:tcPr>
          <w:p w14:paraId="287B4205" w14:textId="77777777" w:rsidR="00965603" w:rsidRPr="00AE7E2C" w:rsidRDefault="00965603" w:rsidP="006E548B">
            <w:pPr>
              <w:pStyle w:val="NormalWeb"/>
              <w:rPr>
                <w:del w:id="51" w:author="Nichols, Steven (GE HealthCare)" w:date="2023-07-27T14:17:00Z"/>
                <w:rFonts w:ascii="Arial" w:hAnsi="Arial" w:cs="Arial"/>
                <w:sz w:val="20"/>
                <w:szCs w:val="20"/>
              </w:rPr>
            </w:pPr>
            <w:del w:id="52" w:author="Nichols, Steven (GE HealthCare)" w:date="2023-07-27T14:17:00Z">
              <w:r w:rsidRPr="00AE7E2C">
                <w:rPr>
                  <w:rFonts w:ascii="Arial" w:hAnsi="Arial" w:cs="Arial"/>
                  <w:sz w:val="20"/>
                  <w:szCs w:val="20"/>
                </w:rPr>
                <w:delText>UserIsRequestor</w:delText>
              </w:r>
            </w:del>
          </w:p>
        </w:tc>
        <w:tc>
          <w:tcPr>
            <w:tcW w:w="0" w:type="auto"/>
            <w:hideMark/>
          </w:tcPr>
          <w:p w14:paraId="1BA0935C" w14:textId="77777777" w:rsidR="00965603" w:rsidRPr="00AE7E2C" w:rsidRDefault="00965603" w:rsidP="006E548B">
            <w:pPr>
              <w:pStyle w:val="NormalWeb"/>
              <w:jc w:val="center"/>
              <w:rPr>
                <w:del w:id="53" w:author="Nichols, Steven (GE HealthCare)" w:date="2023-07-27T14:17:00Z"/>
                <w:rFonts w:ascii="Arial" w:hAnsi="Arial" w:cs="Arial"/>
                <w:sz w:val="20"/>
                <w:szCs w:val="20"/>
              </w:rPr>
            </w:pPr>
            <w:del w:id="54" w:author="Nichols, Steven (GE HealthCare)" w:date="2023-07-27T14:17:00Z">
              <w:r w:rsidRPr="00AE7E2C">
                <w:rPr>
                  <w:rFonts w:ascii="Arial" w:hAnsi="Arial" w:cs="Arial"/>
                  <w:sz w:val="20"/>
                  <w:szCs w:val="20"/>
                </w:rPr>
                <w:delText>M</w:delText>
              </w:r>
            </w:del>
          </w:p>
        </w:tc>
        <w:tc>
          <w:tcPr>
            <w:tcW w:w="0" w:type="auto"/>
            <w:hideMark/>
          </w:tcPr>
          <w:p w14:paraId="7A41E638" w14:textId="77777777" w:rsidR="00965603" w:rsidRPr="00044A02" w:rsidRDefault="00965603" w:rsidP="006E548B">
            <w:pPr>
              <w:pStyle w:val="NormalWeb"/>
              <w:rPr>
                <w:del w:id="55" w:author="Nichols, Steven (GE HealthCare)" w:date="2023-07-27T14:17:00Z"/>
                <w:rFonts w:ascii="Arial" w:hAnsi="Arial" w:cs="Arial"/>
                <w:sz w:val="20"/>
                <w:szCs w:val="20"/>
              </w:rPr>
            </w:pPr>
            <w:del w:id="56" w:author="Nichols, Steven (GE HealthCare)" w:date="2023-07-27T14:17:00Z">
              <w:r w:rsidRPr="00044A02">
                <w:rPr>
                  <w:rFonts w:ascii="Arial" w:hAnsi="Arial" w:cs="Arial"/>
                  <w:sz w:val="20"/>
                  <w:szCs w:val="20"/>
                </w:rPr>
                <w:delText>Shall be FALSE</w:delText>
              </w:r>
            </w:del>
          </w:p>
        </w:tc>
      </w:tr>
      <w:tr w:rsidR="00046719" w:rsidRPr="00AE7E2C" w14:paraId="420F45DD" w14:textId="77777777" w:rsidTr="006E548B">
        <w:trPr>
          <w:del w:id="57" w:author="Nichols, Steven (GE HealthCare)" w:date="2023-07-27T14:17:00Z"/>
        </w:trPr>
        <w:tc>
          <w:tcPr>
            <w:tcW w:w="0" w:type="auto"/>
            <w:vMerge/>
            <w:hideMark/>
          </w:tcPr>
          <w:p w14:paraId="59F21D25" w14:textId="77777777" w:rsidR="00965603" w:rsidRPr="00AE7E2C" w:rsidRDefault="00965603" w:rsidP="006E548B">
            <w:pPr>
              <w:rPr>
                <w:del w:id="58" w:author="Nichols, Steven (GE HealthCare)" w:date="2023-07-27T14:17:00Z"/>
                <w:rFonts w:ascii="Arial" w:hAnsi="Arial" w:cs="Arial"/>
              </w:rPr>
            </w:pPr>
          </w:p>
        </w:tc>
        <w:tc>
          <w:tcPr>
            <w:tcW w:w="0" w:type="auto"/>
            <w:hideMark/>
          </w:tcPr>
          <w:p w14:paraId="3854F540" w14:textId="77777777" w:rsidR="00965603" w:rsidRPr="00AE7E2C" w:rsidRDefault="00965603" w:rsidP="006E548B">
            <w:pPr>
              <w:pStyle w:val="NormalWeb"/>
              <w:rPr>
                <w:del w:id="59" w:author="Nichols, Steven (GE HealthCare)" w:date="2023-07-27T14:17:00Z"/>
                <w:rFonts w:ascii="Arial" w:hAnsi="Arial" w:cs="Arial"/>
                <w:sz w:val="20"/>
                <w:szCs w:val="20"/>
              </w:rPr>
            </w:pPr>
            <w:del w:id="60" w:author="Nichols, Steven (GE HealthCare)" w:date="2023-07-27T14:17:00Z">
              <w:r w:rsidRPr="00AE7E2C">
                <w:rPr>
                  <w:rFonts w:ascii="Arial" w:hAnsi="Arial" w:cs="Arial"/>
                  <w:sz w:val="20"/>
                  <w:szCs w:val="20"/>
                </w:rPr>
                <w:delText>RoleIDCode</w:delText>
              </w:r>
            </w:del>
          </w:p>
        </w:tc>
        <w:tc>
          <w:tcPr>
            <w:tcW w:w="0" w:type="auto"/>
            <w:hideMark/>
          </w:tcPr>
          <w:p w14:paraId="2E5165CD" w14:textId="77777777" w:rsidR="00965603" w:rsidRPr="00AE7E2C" w:rsidRDefault="00965603" w:rsidP="006E548B">
            <w:pPr>
              <w:pStyle w:val="NormalWeb"/>
              <w:jc w:val="center"/>
              <w:rPr>
                <w:del w:id="61" w:author="Nichols, Steven (GE HealthCare)" w:date="2023-07-27T14:17:00Z"/>
                <w:rFonts w:ascii="Arial" w:hAnsi="Arial" w:cs="Arial"/>
                <w:sz w:val="20"/>
                <w:szCs w:val="20"/>
              </w:rPr>
            </w:pPr>
            <w:del w:id="62" w:author="Nichols, Steven (GE HealthCare)" w:date="2023-07-27T14:17:00Z">
              <w:r w:rsidRPr="00AE7E2C">
                <w:rPr>
                  <w:rFonts w:ascii="Arial" w:hAnsi="Arial" w:cs="Arial"/>
                  <w:sz w:val="20"/>
                  <w:szCs w:val="20"/>
                </w:rPr>
                <w:delText>M</w:delText>
              </w:r>
            </w:del>
          </w:p>
        </w:tc>
        <w:tc>
          <w:tcPr>
            <w:tcW w:w="0" w:type="auto"/>
            <w:hideMark/>
          </w:tcPr>
          <w:p w14:paraId="03BB433E" w14:textId="77777777" w:rsidR="00965603" w:rsidRPr="007E7FC1" w:rsidRDefault="00965603" w:rsidP="006E548B">
            <w:pPr>
              <w:pStyle w:val="NormalWeb"/>
              <w:rPr>
                <w:del w:id="63" w:author="Nichols, Steven (GE HealthCare)" w:date="2023-07-27T14:17:00Z"/>
                <w:rFonts w:ascii="Arial" w:hAnsi="Arial" w:cs="Arial"/>
                <w:b/>
                <w:bCs/>
                <w:sz w:val="20"/>
                <w:szCs w:val="20"/>
                <w:u w:val="single"/>
              </w:rPr>
            </w:pPr>
            <w:del w:id="64" w:author="Nichols, Steven (GE HealthCare)" w:date="2023-07-27T14:17:00Z">
              <w:r w:rsidRPr="00277865">
                <w:rPr>
                  <w:rFonts w:ascii="Arial" w:hAnsi="Arial" w:cs="Arial"/>
                  <w:b/>
                  <w:bCs/>
                  <w:strike/>
                  <w:sz w:val="20"/>
                  <w:szCs w:val="20"/>
                </w:rPr>
                <w:delText xml:space="preserve">EV </w:delText>
              </w:r>
              <w:r w:rsidR="00046719">
                <w:fldChar w:fldCharType="begin"/>
              </w:r>
              <w:r w:rsidR="00046719">
                <w:delInstrText xml:space="preserve"> HYPERLINK "http://dicom.nema.org/medical/dicom/current/output/html/part16.html" \l "DCM_110154" </w:delInstrText>
              </w:r>
              <w:r w:rsidR="00046719">
                <w:fldChar w:fldCharType="separate"/>
              </w:r>
              <w:r w:rsidRPr="00277865">
                <w:rPr>
                  <w:rStyle w:val="Hyperlink"/>
                  <w:rFonts w:ascii="Arial" w:hAnsi="Arial" w:cs="Arial"/>
                  <w:b/>
                  <w:bCs/>
                  <w:strike/>
                  <w:color w:val="auto"/>
                  <w:sz w:val="20"/>
                  <w:szCs w:val="20"/>
                  <w:u w:val="none"/>
                </w:rPr>
                <w:delText>(110154, DCM, "Destination Media")</w:delText>
              </w:r>
              <w:r w:rsidR="00046719">
                <w:rPr>
                  <w:rStyle w:val="Hyperlink"/>
                  <w:rFonts w:ascii="Arial" w:hAnsi="Arial" w:cs="Arial"/>
                  <w:b/>
                  <w:bCs/>
                  <w:strike/>
                  <w:color w:val="auto"/>
                  <w:u w:val="none"/>
                </w:rPr>
                <w:fldChar w:fldCharType="end"/>
              </w:r>
              <w:r w:rsidRPr="00277865">
                <w:rPr>
                  <w:rFonts w:ascii="Arial" w:hAnsi="Arial" w:cs="Arial"/>
                  <w:sz w:val="20"/>
                  <w:szCs w:val="20"/>
                </w:rPr>
                <w:delText xml:space="preserve"> </w:delText>
              </w:r>
              <w:r w:rsidRPr="00044A02">
                <w:rPr>
                  <w:rFonts w:ascii="Arial" w:hAnsi="Arial" w:cs="Arial"/>
                  <w:b/>
                  <w:bCs/>
                  <w:sz w:val="20"/>
                  <w:szCs w:val="20"/>
                  <w:u w:val="single"/>
                </w:rPr>
                <w:delText xml:space="preserve">See Section </w:delText>
              </w:r>
              <w:r w:rsidR="00981571">
                <w:rPr>
                  <w:rFonts w:ascii="Arial" w:hAnsi="Arial" w:cs="Arial"/>
                  <w:b/>
                  <w:bCs/>
                  <w:sz w:val="20"/>
                  <w:szCs w:val="20"/>
                  <w:u w:val="single"/>
                </w:rPr>
                <w:delText>A.5.2.7</w:delText>
              </w:r>
            </w:del>
          </w:p>
        </w:tc>
      </w:tr>
      <w:tr w:rsidR="00046719" w:rsidRPr="00AE7E2C" w14:paraId="6D4E9AA4" w14:textId="77777777" w:rsidTr="006E548B">
        <w:trPr>
          <w:del w:id="65" w:author="Nichols, Steven (GE HealthCare)" w:date="2023-07-27T14:17:00Z"/>
        </w:trPr>
        <w:tc>
          <w:tcPr>
            <w:tcW w:w="0" w:type="auto"/>
            <w:vMerge/>
            <w:hideMark/>
          </w:tcPr>
          <w:p w14:paraId="5EF80CCB" w14:textId="77777777" w:rsidR="00965603" w:rsidRPr="00AE7E2C" w:rsidRDefault="00965603" w:rsidP="006E548B">
            <w:pPr>
              <w:rPr>
                <w:del w:id="66" w:author="Nichols, Steven (GE HealthCare)" w:date="2023-07-27T14:17:00Z"/>
                <w:rFonts w:ascii="Arial" w:hAnsi="Arial" w:cs="Arial"/>
              </w:rPr>
            </w:pPr>
          </w:p>
        </w:tc>
        <w:tc>
          <w:tcPr>
            <w:tcW w:w="0" w:type="auto"/>
            <w:hideMark/>
          </w:tcPr>
          <w:p w14:paraId="6D0FBBF5" w14:textId="77777777" w:rsidR="00965603" w:rsidRPr="00AE7E2C" w:rsidRDefault="00965603" w:rsidP="006E548B">
            <w:pPr>
              <w:pStyle w:val="NormalWeb"/>
              <w:rPr>
                <w:del w:id="67" w:author="Nichols, Steven (GE HealthCare)" w:date="2023-07-27T14:17:00Z"/>
                <w:rFonts w:ascii="Arial" w:hAnsi="Arial" w:cs="Arial"/>
                <w:sz w:val="20"/>
                <w:szCs w:val="20"/>
              </w:rPr>
            </w:pPr>
            <w:del w:id="68" w:author="Nichols, Steven (GE HealthCare)" w:date="2023-07-27T14:17:00Z">
              <w:r w:rsidRPr="00AE7E2C">
                <w:rPr>
                  <w:rFonts w:ascii="Arial" w:hAnsi="Arial" w:cs="Arial"/>
                  <w:sz w:val="20"/>
                  <w:szCs w:val="20"/>
                </w:rPr>
                <w:delText>NetworkAccessPointTypeCode</w:delText>
              </w:r>
            </w:del>
          </w:p>
        </w:tc>
        <w:tc>
          <w:tcPr>
            <w:tcW w:w="0" w:type="auto"/>
            <w:hideMark/>
          </w:tcPr>
          <w:p w14:paraId="0FAA9BA5" w14:textId="77777777" w:rsidR="00965603" w:rsidRPr="00AE7E2C" w:rsidRDefault="00965603" w:rsidP="006E548B">
            <w:pPr>
              <w:pStyle w:val="NormalWeb"/>
              <w:jc w:val="center"/>
              <w:rPr>
                <w:del w:id="69" w:author="Nichols, Steven (GE HealthCare)" w:date="2023-07-27T14:17:00Z"/>
                <w:rFonts w:ascii="Arial" w:hAnsi="Arial" w:cs="Arial"/>
                <w:sz w:val="20"/>
                <w:szCs w:val="20"/>
              </w:rPr>
            </w:pPr>
            <w:del w:id="70" w:author="Nichols, Steven (GE HealthCare)" w:date="2023-07-27T14:17:00Z">
              <w:r w:rsidRPr="00AE7E2C">
                <w:rPr>
                  <w:rFonts w:ascii="Arial" w:hAnsi="Arial" w:cs="Arial"/>
                  <w:sz w:val="20"/>
                  <w:szCs w:val="20"/>
                </w:rPr>
                <w:delText>MC</w:delText>
              </w:r>
            </w:del>
          </w:p>
        </w:tc>
        <w:tc>
          <w:tcPr>
            <w:tcW w:w="0" w:type="auto"/>
            <w:hideMark/>
          </w:tcPr>
          <w:p w14:paraId="1F21C350" w14:textId="77777777" w:rsidR="00965603" w:rsidRPr="00744462" w:rsidRDefault="00965603" w:rsidP="006E548B">
            <w:pPr>
              <w:pStyle w:val="NormalWeb"/>
              <w:rPr>
                <w:del w:id="71" w:author="Nichols, Steven (GE HealthCare)" w:date="2023-07-27T14:17:00Z"/>
                <w:rFonts w:ascii="Arial" w:hAnsi="Arial" w:cs="Arial"/>
                <w:sz w:val="20"/>
                <w:szCs w:val="20"/>
              </w:rPr>
            </w:pPr>
            <w:del w:id="72" w:author="Nichols, Steven (GE HealthCare)" w:date="2023-07-27T14:17:00Z">
              <w:r w:rsidRPr="00044A02">
                <w:rPr>
                  <w:rFonts w:ascii="Arial" w:hAnsi="Arial" w:cs="Arial"/>
                  <w:sz w:val="20"/>
                  <w:szCs w:val="20"/>
                </w:rPr>
                <w:delText>Required if being exported to other than physical media, e.g., to a n</w:delText>
              </w:r>
              <w:r w:rsidRPr="00F04BFA">
                <w:rPr>
                  <w:rFonts w:ascii="Arial" w:hAnsi="Arial" w:cs="Arial"/>
                  <w:sz w:val="20"/>
                  <w:szCs w:val="20"/>
                </w:rPr>
                <w:delText>etwork destination rather than to film, paper or CD. May be present otherwise.</w:delText>
              </w:r>
            </w:del>
          </w:p>
        </w:tc>
      </w:tr>
      <w:tr w:rsidR="00046719" w:rsidRPr="00AE7E2C" w14:paraId="73D426FF" w14:textId="77777777" w:rsidTr="006E548B">
        <w:trPr>
          <w:del w:id="73" w:author="Nichols, Steven (GE HealthCare)" w:date="2023-07-27T14:17:00Z"/>
        </w:trPr>
        <w:tc>
          <w:tcPr>
            <w:tcW w:w="0" w:type="auto"/>
            <w:vMerge/>
            <w:hideMark/>
          </w:tcPr>
          <w:p w14:paraId="7B8F89D3" w14:textId="77777777" w:rsidR="00965603" w:rsidRPr="00AE7E2C" w:rsidRDefault="00965603" w:rsidP="006E548B">
            <w:pPr>
              <w:rPr>
                <w:del w:id="74" w:author="Nichols, Steven (GE HealthCare)" w:date="2023-07-27T14:17:00Z"/>
                <w:rFonts w:ascii="Arial" w:hAnsi="Arial" w:cs="Arial"/>
              </w:rPr>
            </w:pPr>
          </w:p>
        </w:tc>
        <w:tc>
          <w:tcPr>
            <w:tcW w:w="0" w:type="auto"/>
            <w:hideMark/>
          </w:tcPr>
          <w:p w14:paraId="4CA7546B" w14:textId="77777777" w:rsidR="00965603" w:rsidRPr="00AE7E2C" w:rsidRDefault="00965603" w:rsidP="006E548B">
            <w:pPr>
              <w:pStyle w:val="NormalWeb"/>
              <w:rPr>
                <w:del w:id="75" w:author="Nichols, Steven (GE HealthCare)" w:date="2023-07-27T14:17:00Z"/>
                <w:rFonts w:ascii="Arial" w:hAnsi="Arial" w:cs="Arial"/>
                <w:sz w:val="20"/>
                <w:szCs w:val="20"/>
              </w:rPr>
            </w:pPr>
            <w:del w:id="76" w:author="Nichols, Steven (GE HealthCare)" w:date="2023-07-27T14:17:00Z">
              <w:r w:rsidRPr="00AE7E2C">
                <w:rPr>
                  <w:rFonts w:ascii="Arial" w:hAnsi="Arial" w:cs="Arial"/>
                  <w:sz w:val="20"/>
                  <w:szCs w:val="20"/>
                </w:rPr>
                <w:delText>NetworkAccessPointID</w:delText>
              </w:r>
            </w:del>
          </w:p>
        </w:tc>
        <w:tc>
          <w:tcPr>
            <w:tcW w:w="0" w:type="auto"/>
            <w:hideMark/>
          </w:tcPr>
          <w:p w14:paraId="4A5E74F2" w14:textId="77777777" w:rsidR="00965603" w:rsidRPr="00AE7E2C" w:rsidRDefault="00965603" w:rsidP="006E548B">
            <w:pPr>
              <w:pStyle w:val="NormalWeb"/>
              <w:jc w:val="center"/>
              <w:rPr>
                <w:del w:id="77" w:author="Nichols, Steven (GE HealthCare)" w:date="2023-07-27T14:17:00Z"/>
                <w:rFonts w:ascii="Arial" w:hAnsi="Arial" w:cs="Arial"/>
                <w:sz w:val="20"/>
                <w:szCs w:val="20"/>
              </w:rPr>
            </w:pPr>
            <w:del w:id="78" w:author="Nichols, Steven (GE HealthCare)" w:date="2023-07-27T14:17:00Z">
              <w:r w:rsidRPr="00AE7E2C">
                <w:rPr>
                  <w:rFonts w:ascii="Arial" w:hAnsi="Arial" w:cs="Arial"/>
                  <w:sz w:val="20"/>
                  <w:szCs w:val="20"/>
                </w:rPr>
                <w:delText>MC</w:delText>
              </w:r>
            </w:del>
          </w:p>
        </w:tc>
        <w:tc>
          <w:tcPr>
            <w:tcW w:w="0" w:type="auto"/>
            <w:hideMark/>
          </w:tcPr>
          <w:p w14:paraId="24B94D38" w14:textId="77777777" w:rsidR="00965603" w:rsidRPr="00AD1CC8" w:rsidRDefault="00965603" w:rsidP="00E90AB3">
            <w:pPr>
              <w:pStyle w:val="TableEntry"/>
              <w:rPr>
                <w:del w:id="79" w:author="Nichols, Steven (GE HealthCare)" w:date="2023-07-27T14:17:00Z"/>
              </w:rPr>
            </w:pPr>
            <w:del w:id="80" w:author="Nichols, Steven (GE HealthCare)" w:date="2023-07-27T14:17:00Z">
              <w:r w:rsidRPr="00044A02">
                <w:delText>Required if Net Access Point Type Code is present. May be present otherwise.</w:delText>
              </w:r>
            </w:del>
          </w:p>
        </w:tc>
      </w:tr>
      <w:tr w:rsidR="00046719" w:rsidRPr="00AE7E2C" w14:paraId="1819FCFF" w14:textId="77777777" w:rsidTr="006E548B">
        <w:trPr>
          <w:del w:id="81" w:author="Nichols, Steven (GE HealthCare)" w:date="2023-07-27T14:17:00Z"/>
        </w:trPr>
        <w:tc>
          <w:tcPr>
            <w:tcW w:w="0" w:type="auto"/>
            <w:vMerge/>
            <w:hideMark/>
          </w:tcPr>
          <w:p w14:paraId="2CE8F3AF" w14:textId="77777777" w:rsidR="00965603" w:rsidRPr="00AE7E2C" w:rsidRDefault="00965603" w:rsidP="006E548B">
            <w:pPr>
              <w:rPr>
                <w:del w:id="82" w:author="Nichols, Steven (GE HealthCare)" w:date="2023-07-27T14:17:00Z"/>
                <w:rFonts w:ascii="Arial" w:hAnsi="Arial" w:cs="Arial"/>
              </w:rPr>
            </w:pPr>
          </w:p>
        </w:tc>
        <w:tc>
          <w:tcPr>
            <w:tcW w:w="0" w:type="auto"/>
            <w:hideMark/>
          </w:tcPr>
          <w:p w14:paraId="7FD93B8A" w14:textId="77777777" w:rsidR="00965603" w:rsidRPr="00AE7E2C" w:rsidRDefault="00965603" w:rsidP="006E548B">
            <w:pPr>
              <w:pStyle w:val="NormalWeb"/>
              <w:rPr>
                <w:del w:id="83" w:author="Nichols, Steven (GE HealthCare)" w:date="2023-07-27T14:17:00Z"/>
                <w:rFonts w:ascii="Arial" w:hAnsi="Arial" w:cs="Arial"/>
                <w:sz w:val="20"/>
                <w:szCs w:val="20"/>
              </w:rPr>
            </w:pPr>
            <w:del w:id="84" w:author="Nichols, Steven (GE HealthCare)" w:date="2023-07-27T14:17:00Z">
              <w:r w:rsidRPr="00AE7E2C">
                <w:rPr>
                  <w:rFonts w:ascii="Arial" w:hAnsi="Arial" w:cs="Arial"/>
                  <w:sz w:val="20"/>
                  <w:szCs w:val="20"/>
                </w:rPr>
                <w:delText>MediaIdentifier</w:delText>
              </w:r>
            </w:del>
          </w:p>
        </w:tc>
        <w:tc>
          <w:tcPr>
            <w:tcW w:w="0" w:type="auto"/>
            <w:hideMark/>
          </w:tcPr>
          <w:p w14:paraId="4BCE1B76" w14:textId="77777777" w:rsidR="00965603" w:rsidRPr="00AE7E2C" w:rsidRDefault="00965603" w:rsidP="006E548B">
            <w:pPr>
              <w:pStyle w:val="NormalWeb"/>
              <w:jc w:val="center"/>
              <w:rPr>
                <w:del w:id="85" w:author="Nichols, Steven (GE HealthCare)" w:date="2023-07-27T14:17:00Z"/>
                <w:rFonts w:ascii="Arial" w:hAnsi="Arial" w:cs="Arial"/>
                <w:sz w:val="20"/>
                <w:szCs w:val="20"/>
              </w:rPr>
            </w:pPr>
            <w:del w:id="86" w:author="Nichols, Steven (GE HealthCare)" w:date="2023-07-27T14:17:00Z">
              <w:r w:rsidRPr="00AE7E2C">
                <w:rPr>
                  <w:rFonts w:ascii="Arial" w:hAnsi="Arial" w:cs="Arial"/>
                  <w:sz w:val="20"/>
                  <w:szCs w:val="20"/>
                </w:rPr>
                <w:delText>MC</w:delText>
              </w:r>
            </w:del>
          </w:p>
        </w:tc>
        <w:tc>
          <w:tcPr>
            <w:tcW w:w="0" w:type="auto"/>
            <w:hideMark/>
          </w:tcPr>
          <w:p w14:paraId="3D00614C" w14:textId="77777777" w:rsidR="00965603" w:rsidRPr="00044A02" w:rsidRDefault="00965603" w:rsidP="00E90AB3">
            <w:pPr>
              <w:pStyle w:val="TableEntry"/>
              <w:rPr>
                <w:del w:id="87" w:author="Nichols, Steven (GE HealthCare)" w:date="2023-07-27T14:17:00Z"/>
              </w:rPr>
            </w:pPr>
            <w:del w:id="88" w:author="Nichols, Steven (GE HealthCare)" w:date="2023-07-27T14:17:00Z">
              <w:r w:rsidRPr="00044A02">
                <w:delText>Volume ID, URI, or other identifier for media.</w:delText>
              </w:r>
            </w:del>
          </w:p>
          <w:p w14:paraId="52A17BDF" w14:textId="77777777" w:rsidR="00965603" w:rsidRPr="00E80894" w:rsidRDefault="00965603" w:rsidP="00E90AB3">
            <w:pPr>
              <w:pStyle w:val="TableEntry"/>
              <w:rPr>
                <w:del w:id="89" w:author="Nichols, Steven (GE HealthCare)" w:date="2023-07-27T14:17:00Z"/>
              </w:rPr>
            </w:pPr>
            <w:del w:id="90" w:author="Nichols, Steven (GE HealthCare)" w:date="2023-07-27T14:17:00Z">
              <w:r w:rsidRPr="00717039">
                <w:delText>Required if digital media. May be present otherwise.</w:delText>
              </w:r>
            </w:del>
          </w:p>
        </w:tc>
      </w:tr>
      <w:tr w:rsidR="00046719" w:rsidRPr="00AE7E2C" w14:paraId="555EB069" w14:textId="77777777" w:rsidTr="006E548B">
        <w:trPr>
          <w:del w:id="91" w:author="Nichols, Steven (GE HealthCare)" w:date="2023-07-27T14:17:00Z"/>
        </w:trPr>
        <w:tc>
          <w:tcPr>
            <w:tcW w:w="0" w:type="auto"/>
            <w:vMerge/>
            <w:hideMark/>
          </w:tcPr>
          <w:p w14:paraId="380B7417" w14:textId="77777777" w:rsidR="00965603" w:rsidRPr="00AE7E2C" w:rsidRDefault="00965603" w:rsidP="006E548B">
            <w:pPr>
              <w:rPr>
                <w:del w:id="92" w:author="Nichols, Steven (GE HealthCare)" w:date="2023-07-27T14:17:00Z"/>
                <w:rFonts w:ascii="Arial" w:hAnsi="Arial" w:cs="Arial"/>
              </w:rPr>
            </w:pPr>
          </w:p>
        </w:tc>
        <w:tc>
          <w:tcPr>
            <w:tcW w:w="0" w:type="auto"/>
            <w:hideMark/>
          </w:tcPr>
          <w:p w14:paraId="2A716BB3" w14:textId="77777777" w:rsidR="00965603" w:rsidRPr="00AE7E2C" w:rsidRDefault="00965603" w:rsidP="006E548B">
            <w:pPr>
              <w:pStyle w:val="NormalWeb"/>
              <w:rPr>
                <w:del w:id="93" w:author="Nichols, Steven (GE HealthCare)" w:date="2023-07-27T14:17:00Z"/>
                <w:rFonts w:ascii="Arial" w:hAnsi="Arial" w:cs="Arial"/>
                <w:sz w:val="20"/>
                <w:szCs w:val="20"/>
              </w:rPr>
            </w:pPr>
            <w:del w:id="94" w:author="Nichols, Steven (GE HealthCare)" w:date="2023-07-27T14:17:00Z">
              <w:r w:rsidRPr="00AE7E2C">
                <w:rPr>
                  <w:rFonts w:ascii="Arial" w:hAnsi="Arial" w:cs="Arial"/>
                  <w:sz w:val="20"/>
                  <w:szCs w:val="20"/>
                </w:rPr>
                <w:delText>MediaType</w:delText>
              </w:r>
            </w:del>
          </w:p>
        </w:tc>
        <w:tc>
          <w:tcPr>
            <w:tcW w:w="0" w:type="auto"/>
            <w:hideMark/>
          </w:tcPr>
          <w:p w14:paraId="5C3D8798" w14:textId="77777777" w:rsidR="00965603" w:rsidRPr="00AE7E2C" w:rsidRDefault="00965603" w:rsidP="006E548B">
            <w:pPr>
              <w:pStyle w:val="NormalWeb"/>
              <w:jc w:val="center"/>
              <w:rPr>
                <w:del w:id="95" w:author="Nichols, Steven (GE HealthCare)" w:date="2023-07-27T14:17:00Z"/>
                <w:rFonts w:ascii="Arial" w:hAnsi="Arial" w:cs="Arial"/>
                <w:sz w:val="20"/>
                <w:szCs w:val="20"/>
              </w:rPr>
            </w:pPr>
            <w:del w:id="96" w:author="Nichols, Steven (GE HealthCare)" w:date="2023-07-27T14:17:00Z">
              <w:r w:rsidRPr="00AE7E2C">
                <w:rPr>
                  <w:rFonts w:ascii="Arial" w:hAnsi="Arial" w:cs="Arial"/>
                  <w:sz w:val="20"/>
                  <w:szCs w:val="20"/>
                </w:rPr>
                <w:delText>M</w:delText>
              </w:r>
            </w:del>
          </w:p>
        </w:tc>
        <w:tc>
          <w:tcPr>
            <w:tcW w:w="0" w:type="auto"/>
            <w:hideMark/>
          </w:tcPr>
          <w:p w14:paraId="3F87BCB1" w14:textId="77777777" w:rsidR="00965603" w:rsidRPr="00044A02" w:rsidRDefault="00965603" w:rsidP="006E548B">
            <w:pPr>
              <w:pStyle w:val="NormalWeb"/>
              <w:rPr>
                <w:del w:id="97" w:author="Nichols, Steven (GE HealthCare)" w:date="2023-07-27T14:17:00Z"/>
                <w:rFonts w:ascii="Arial" w:hAnsi="Arial" w:cs="Arial"/>
                <w:sz w:val="20"/>
                <w:szCs w:val="20"/>
              </w:rPr>
            </w:pPr>
            <w:del w:id="98" w:author="Nichols, Steven (GE HealthCare)" w:date="2023-07-27T14:17:00Z">
              <w:r w:rsidRPr="001B09F0">
                <w:rPr>
                  <w:rFonts w:ascii="Arial" w:hAnsi="Arial" w:cs="Arial"/>
                  <w:b/>
                  <w:bCs/>
                  <w:strike/>
                  <w:sz w:val="20"/>
                  <w:szCs w:val="20"/>
                </w:rPr>
                <w:delText>Values selected from D</w:delText>
              </w:r>
              <w:r w:rsidR="00046719">
                <w:fldChar w:fldCharType="begin"/>
              </w:r>
              <w:r w:rsidR="00046719">
                <w:delInstrText xml:space="preserve"> HYPERLINK "http://dicom.nema.org/medical/dicom/current/output/html/part16.html" \l "sect_CID_405" </w:delInstrText>
              </w:r>
              <w:r w:rsidR="00046719">
                <w:fldChar w:fldCharType="separate"/>
              </w:r>
              <w:r w:rsidRPr="001B09F0">
                <w:rPr>
                  <w:rStyle w:val="Hyperlink"/>
                  <w:rFonts w:ascii="Arial" w:hAnsi="Arial" w:cs="Arial"/>
                  <w:b/>
                  <w:bCs/>
                  <w:strike/>
                  <w:color w:val="auto"/>
                  <w:sz w:val="20"/>
                  <w:szCs w:val="20"/>
                  <w:u w:val="none"/>
                </w:rPr>
                <w:delText>CID 405 “Media Type Code”</w:delText>
              </w:r>
              <w:r w:rsidR="00046719">
                <w:rPr>
                  <w:rStyle w:val="Hyperlink"/>
                  <w:rFonts w:ascii="Arial" w:hAnsi="Arial" w:cs="Arial"/>
                  <w:b/>
                  <w:bCs/>
                  <w:strike/>
                  <w:color w:val="auto"/>
                  <w:u w:val="none"/>
                </w:rPr>
                <w:fldChar w:fldCharType="end"/>
              </w:r>
              <w:r w:rsidRPr="00044A02">
                <w:rPr>
                  <w:rFonts w:ascii="Arial" w:hAnsi="Arial" w:cs="Arial"/>
                  <w:sz w:val="20"/>
                  <w:szCs w:val="20"/>
                </w:rPr>
                <w:delText xml:space="preserve"> </w:delText>
              </w:r>
              <w:r w:rsidR="007D4D4B" w:rsidRPr="0091348E">
                <w:rPr>
                  <w:rFonts w:ascii="Arial" w:hAnsi="Arial" w:cs="Arial"/>
                  <w:b/>
                  <w:bCs/>
                  <w:sz w:val="20"/>
                  <w:szCs w:val="20"/>
                </w:rPr>
                <w:delText xml:space="preserve"> </w:delText>
              </w:r>
              <w:r w:rsidR="003608EB" w:rsidRPr="00044A02">
                <w:rPr>
                  <w:rFonts w:ascii="Arial" w:hAnsi="Arial" w:cs="Arial"/>
                  <w:b/>
                  <w:bCs/>
                  <w:sz w:val="20"/>
                  <w:szCs w:val="20"/>
                  <w:u w:val="single"/>
                </w:rPr>
                <w:delText xml:space="preserve">See Section </w:delText>
              </w:r>
              <w:r w:rsidR="00981571">
                <w:rPr>
                  <w:rFonts w:ascii="Arial" w:hAnsi="Arial" w:cs="Arial"/>
                  <w:b/>
                  <w:bCs/>
                  <w:sz w:val="20"/>
                  <w:szCs w:val="20"/>
                  <w:u w:val="single"/>
                </w:rPr>
                <w:delText>A.5.2.7</w:delText>
              </w:r>
            </w:del>
          </w:p>
        </w:tc>
      </w:tr>
      <w:tr w:rsidR="008608A6" w:rsidRPr="00AE7E2C" w14:paraId="72C9DCE8" w14:textId="77777777" w:rsidTr="009E12D2">
        <w:trPr>
          <w:del w:id="99" w:author="Nichols, Steven (GE HealthCare)" w:date="2023-07-27T14:17:00Z"/>
        </w:trPr>
        <w:tc>
          <w:tcPr>
            <w:tcW w:w="0" w:type="auto"/>
            <w:gridSpan w:val="4"/>
          </w:tcPr>
          <w:p w14:paraId="2CA28B61" w14:textId="77777777" w:rsidR="008608A6" w:rsidRPr="00AE7E2C" w:rsidRDefault="008608A6" w:rsidP="006E548B">
            <w:pPr>
              <w:pStyle w:val="NormalWeb"/>
              <w:rPr>
                <w:del w:id="100" w:author="Nichols, Steven (GE HealthCare)" w:date="2023-07-27T14:17:00Z"/>
                <w:rFonts w:ascii="Arial" w:hAnsi="Arial" w:cs="Arial"/>
                <w:sz w:val="20"/>
                <w:szCs w:val="20"/>
              </w:rPr>
            </w:pPr>
            <w:del w:id="101" w:author="Nichols, Steven (GE HealthCare)" w:date="2023-07-27T14:17:00Z">
              <w:r>
                <w:rPr>
                  <w:rFonts w:ascii="Arial" w:hAnsi="Arial" w:cs="Arial"/>
                  <w:sz w:val="20"/>
                  <w:szCs w:val="20"/>
                </w:rPr>
                <w:delText>…</w:delText>
              </w:r>
            </w:del>
          </w:p>
        </w:tc>
      </w:tr>
    </w:tbl>
    <w:p w14:paraId="4C71B4E0" w14:textId="452C93DC" w:rsidR="00965603" w:rsidRDefault="00965603" w:rsidP="00965603">
      <w:pPr>
        <w:rPr>
          <w:rFonts w:ascii="Arial" w:hAnsi="Arial" w:cs="Arial"/>
        </w:rPr>
      </w:pPr>
    </w:p>
    <w:p w14:paraId="1D1EE9C6" w14:textId="25E17A83" w:rsidR="000B686A" w:rsidRDefault="000B686A" w:rsidP="000B686A">
      <w:pPr>
        <w:pBdr>
          <w:top w:val="single" w:sz="4" w:space="1" w:color="auto"/>
          <w:left w:val="single" w:sz="4" w:space="0" w:color="auto"/>
          <w:bottom w:val="single" w:sz="4" w:space="1" w:color="auto"/>
          <w:right w:val="single" w:sz="4" w:space="4" w:color="auto"/>
        </w:pBdr>
        <w:rPr>
          <w:i/>
        </w:rPr>
      </w:pPr>
      <w:r>
        <w:rPr>
          <w:i/>
        </w:rPr>
        <w:t>Add PS3.15 Section</w:t>
      </w:r>
      <w:r w:rsidRPr="000B686A">
        <w:t xml:space="preserve"> </w:t>
      </w:r>
      <w:r w:rsidRPr="000B686A">
        <w:rPr>
          <w:i/>
        </w:rPr>
        <w:t>A.5.</w:t>
      </w:r>
      <w:r w:rsidR="00F9042E">
        <w:rPr>
          <w:i/>
        </w:rPr>
        <w:t>2.7</w:t>
      </w:r>
      <w:r w:rsidRPr="000B686A">
        <w:rPr>
          <w:i/>
        </w:rPr>
        <w:t xml:space="preserve"> </w:t>
      </w:r>
      <w:proofErr w:type="spellStart"/>
      <w:r w:rsidR="00EA0A79" w:rsidRPr="00EA0A79">
        <w:rPr>
          <w:i/>
        </w:rPr>
        <w:t>RoleIDCode</w:t>
      </w:r>
      <w:proofErr w:type="spellEnd"/>
      <w:r>
        <w:rPr>
          <w:i/>
        </w:rPr>
        <w:t xml:space="preserve"> as follows</w:t>
      </w:r>
    </w:p>
    <w:p w14:paraId="4134E59E" w14:textId="5625C38A" w:rsidR="00965603" w:rsidRDefault="00973484" w:rsidP="00965603">
      <w:pPr>
        <w:pStyle w:val="Heading5"/>
      </w:pPr>
      <w:r w:rsidRPr="00973484">
        <w:t>A.5.2.</w:t>
      </w:r>
      <w:r w:rsidR="00F9042E">
        <w:t>7 RoleIDCode</w:t>
      </w:r>
    </w:p>
    <w:p w14:paraId="0A3C79A1" w14:textId="2FAB87DF" w:rsidR="00F9042E" w:rsidRDefault="00F9042E" w:rsidP="005E36D6">
      <w:pPr>
        <w:rPr>
          <w:rFonts w:ascii="Arial" w:hAnsi="Arial" w:cs="Arial"/>
        </w:rPr>
      </w:pPr>
      <w:r>
        <w:rPr>
          <w:rFonts w:ascii="Arial" w:hAnsi="Arial" w:cs="Arial"/>
        </w:rPr>
        <w:t xml:space="preserve">The </w:t>
      </w:r>
      <w:proofErr w:type="spellStart"/>
      <w:r>
        <w:rPr>
          <w:rFonts w:ascii="Arial" w:hAnsi="Arial" w:cs="Arial"/>
        </w:rPr>
        <w:t>RoleIDCode</w:t>
      </w:r>
      <w:proofErr w:type="spellEnd"/>
      <w:r>
        <w:rPr>
          <w:rFonts w:ascii="Arial" w:hAnsi="Arial" w:cs="Arial"/>
        </w:rPr>
        <w:t xml:space="preserve"> is a multi-valued field that is used to identify the </w:t>
      </w:r>
      <w:del w:id="102" w:author="Nichols, Steven (GE HealthCare)" w:date="2023-07-27T14:17:00Z">
        <w:r>
          <w:rPr>
            <w:rFonts w:ascii="Arial" w:hAnsi="Arial" w:cs="Arial"/>
          </w:rPr>
          <w:delText>kind</w:delText>
        </w:r>
      </w:del>
      <w:ins w:id="103" w:author="Nichols, Steven (GE HealthCare)" w:date="2023-07-27T14:17:00Z">
        <w:r w:rsidR="00A70AC0">
          <w:rPr>
            <w:rFonts w:ascii="Arial" w:hAnsi="Arial" w:cs="Arial"/>
          </w:rPr>
          <w:t>type</w:t>
        </w:r>
      </w:ins>
      <w:r>
        <w:rPr>
          <w:rFonts w:ascii="Arial" w:hAnsi="Arial" w:cs="Arial"/>
        </w:rPr>
        <w:t xml:space="preserve"> of active participant. </w:t>
      </w:r>
      <w:del w:id="104" w:author="Nichols, Steven (GE HealthCare)" w:date="2023-07-27T14:17:00Z">
        <w:r>
          <w:rPr>
            <w:rFonts w:ascii="Arial" w:hAnsi="Arial" w:cs="Arial"/>
          </w:rPr>
          <w:delText xml:space="preserve"> Historically, </w:delText>
        </w:r>
        <w:r w:rsidR="00981571">
          <w:rPr>
            <w:rFonts w:ascii="Arial" w:hAnsi="Arial" w:cs="Arial"/>
          </w:rPr>
          <w:delText>a</w:delText>
        </w:r>
        <w:r>
          <w:rPr>
            <w:rFonts w:ascii="Arial" w:hAnsi="Arial" w:cs="Arial"/>
          </w:rPr>
          <w:delText>n active participant was either inside or outside the security domain</w:delText>
        </w:r>
        <w:r w:rsidR="00981571">
          <w:rPr>
            <w:rFonts w:ascii="Arial" w:hAnsi="Arial" w:cs="Arial"/>
          </w:rPr>
          <w:delText xml:space="preserve"> and there was a short list of kinds of participants.</w:delText>
        </w:r>
      </w:del>
      <w:ins w:id="105" w:author="Nichols, Steven (GE HealthCare)" w:date="2023-07-27T14:17:00Z">
        <w:r w:rsidR="00A70AC0">
          <w:rPr>
            <w:rFonts w:ascii="Arial" w:hAnsi="Arial" w:cs="Arial"/>
          </w:rPr>
          <w:t>Initially, it addressed three distinct events</w:t>
        </w:r>
        <w:r>
          <w:rPr>
            <w:rFonts w:ascii="Arial" w:hAnsi="Arial" w:cs="Arial"/>
          </w:rPr>
          <w:t>:</w:t>
        </w:r>
      </w:ins>
    </w:p>
    <w:p w14:paraId="62884A74" w14:textId="77777777" w:rsidR="00F9042E" w:rsidRDefault="00981571" w:rsidP="005E36D6">
      <w:pPr>
        <w:rPr>
          <w:del w:id="106" w:author="Nichols, Steven (GE HealthCare)" w:date="2023-07-27T14:17:00Z"/>
          <w:rFonts w:ascii="Arial" w:hAnsi="Arial" w:cs="Arial"/>
        </w:rPr>
      </w:pPr>
      <w:del w:id="107" w:author="Nichols, Steven (GE HealthCare)" w:date="2023-07-27T14:17:00Z">
        <w:r>
          <w:rPr>
            <w:rFonts w:ascii="Arial" w:hAnsi="Arial" w:cs="Arial"/>
          </w:rPr>
          <w:delText>In that simpler world, t</w:delText>
        </w:r>
        <w:r w:rsidR="00F9042E">
          <w:rPr>
            <w:rFonts w:ascii="Arial" w:hAnsi="Arial" w:cs="Arial"/>
          </w:rPr>
          <w:delText>hree kinds of events were observed:</w:delText>
        </w:r>
      </w:del>
    </w:p>
    <w:p w14:paraId="1F83E12D" w14:textId="41283DD9" w:rsidR="00A70AC0" w:rsidRDefault="00F9042E" w:rsidP="008A028A">
      <w:pPr>
        <w:pStyle w:val="List1"/>
        <w:numPr>
          <w:ilvl w:val="0"/>
          <w:numId w:val="3"/>
        </w:numPr>
      </w:pPr>
      <w:del w:id="108" w:author="Nichols, Steven (GE HealthCare)" w:date="2023-07-27T14:17:00Z">
        <w:r>
          <w:delText>Transfers</w:delText>
        </w:r>
      </w:del>
      <w:ins w:id="109" w:author="Nichols, Steven (GE HealthCare)" w:date="2023-07-27T14:17:00Z">
        <w:r w:rsidR="00A70AC0">
          <w:t>“Import” events</w:t>
        </w:r>
      </w:ins>
      <w:r w:rsidR="00A70AC0">
        <w:t xml:space="preserve"> </w:t>
      </w:r>
      <w:r>
        <w:t xml:space="preserve">from outside </w:t>
      </w:r>
      <w:del w:id="110" w:author="Nichols, Steven (GE HealthCare)" w:date="2023-07-27T14:17:00Z">
        <w:r>
          <w:delText>to inside were usually</w:delText>
        </w:r>
      </w:del>
      <w:ins w:id="111" w:author="Nichols, Steven (GE HealthCare)" w:date="2023-07-27T14:17:00Z">
        <w:r w:rsidR="00A70AC0">
          <w:t>the security domain</w:t>
        </w:r>
      </w:ins>
      <w:r w:rsidR="00A70AC0">
        <w:t xml:space="preserve"> </w:t>
      </w:r>
      <w:r>
        <w:t xml:space="preserve">by </w:t>
      </w:r>
      <w:ins w:id="112" w:author="Nichols, Steven (GE HealthCare)" w:date="2023-07-27T14:17:00Z">
        <w:r w:rsidR="00A70AC0">
          <w:t xml:space="preserve">physical </w:t>
        </w:r>
      </w:ins>
      <w:r w:rsidR="00A70AC0">
        <w:t>media</w:t>
      </w:r>
      <w:del w:id="113" w:author="Nichols, Steven (GE HealthCare)" w:date="2023-07-27T14:17:00Z">
        <w:r>
          <w:delText xml:space="preserve"> (e.g.,</w:delText>
        </w:r>
      </w:del>
      <w:ins w:id="114" w:author="Nichols, Steven (GE HealthCare)" w:date="2023-07-27T14:17:00Z">
        <w:r w:rsidR="00A70AC0" w:rsidRPr="00A70AC0">
          <w:t>, such as</w:t>
        </w:r>
      </w:ins>
      <w:r w:rsidR="00A70AC0" w:rsidRPr="00A70AC0">
        <w:t xml:space="preserve"> CDROMs and USB </w:t>
      </w:r>
      <w:del w:id="115" w:author="Nichols, Steven (GE HealthCare)" w:date="2023-07-27T14:17:00Z">
        <w:r>
          <w:delText>sticks) and called “Import” events</w:delText>
        </w:r>
      </w:del>
      <w:ins w:id="116" w:author="Nichols, Steven (GE HealthCare)" w:date="2023-07-27T14:17:00Z">
        <w:r w:rsidR="00A70AC0">
          <w:t>drives</w:t>
        </w:r>
      </w:ins>
      <w:r w:rsidR="00A70AC0">
        <w:t>.</w:t>
      </w:r>
    </w:p>
    <w:p w14:paraId="422B37BC" w14:textId="4CABA8CC" w:rsidR="005A1D9E" w:rsidRDefault="00F9042E" w:rsidP="008A028A">
      <w:pPr>
        <w:pStyle w:val="List1"/>
        <w:numPr>
          <w:ilvl w:val="0"/>
          <w:numId w:val="3"/>
        </w:numPr>
      </w:pPr>
      <w:del w:id="117" w:author="Nichols, Steven (GE HealthCare)" w:date="2023-07-27T14:17:00Z">
        <w:r>
          <w:lastRenderedPageBreak/>
          <w:delText>Transfers from inside</w:delText>
        </w:r>
      </w:del>
      <w:ins w:id="118" w:author="Nichols, Steven (GE HealthCare)" w:date="2023-07-27T14:17:00Z">
        <w:r w:rsidR="00A70AC0">
          <w:t>“Export” events</w:t>
        </w:r>
      </w:ins>
      <w:r w:rsidR="00A70AC0">
        <w:t xml:space="preserve"> </w:t>
      </w:r>
      <w:r w:rsidR="005A1D9E">
        <w:t xml:space="preserve">to outside </w:t>
      </w:r>
      <w:del w:id="119" w:author="Nichols, Steven (GE HealthCare)" w:date="2023-07-27T14:17:00Z">
        <w:r>
          <w:delText>were</w:delText>
        </w:r>
      </w:del>
      <w:ins w:id="120" w:author="Nichols, Steven (GE HealthCare)" w:date="2023-07-27T14:17:00Z">
        <w:r w:rsidR="00A70AC0">
          <w:t>the security domain,</w:t>
        </w:r>
      </w:ins>
      <w:r w:rsidR="00A70AC0">
        <w:t xml:space="preserve"> </w:t>
      </w:r>
      <w:r w:rsidR="005A1D9E">
        <w:t xml:space="preserve">also </w:t>
      </w:r>
      <w:del w:id="121" w:author="Nichols, Steven (GE HealthCare)" w:date="2023-07-27T14:17:00Z">
        <w:r>
          <w:delText xml:space="preserve">usually </w:delText>
        </w:r>
      </w:del>
      <w:r w:rsidR="005A1D9E">
        <w:t xml:space="preserve">by </w:t>
      </w:r>
      <w:ins w:id="122" w:author="Nichols, Steven (GE HealthCare)" w:date="2023-07-27T14:17:00Z">
        <w:r w:rsidR="005A1D9E">
          <w:t xml:space="preserve">physical </w:t>
        </w:r>
      </w:ins>
      <w:r w:rsidR="005A1D9E">
        <w:t>media</w:t>
      </w:r>
      <w:del w:id="123" w:author="Nichols, Steven (GE HealthCare)" w:date="2023-07-27T14:17:00Z">
        <w:r>
          <w:delText xml:space="preserve"> and were called “Export” events</w:delText>
        </w:r>
      </w:del>
      <w:r w:rsidR="005A1D9E">
        <w:t>.</w:t>
      </w:r>
    </w:p>
    <w:p w14:paraId="6781980C" w14:textId="3331D13C" w:rsidR="005A1D9E" w:rsidRDefault="00F9042E" w:rsidP="00F9042E">
      <w:pPr>
        <w:pStyle w:val="List1"/>
        <w:numPr>
          <w:ilvl w:val="0"/>
          <w:numId w:val="3"/>
        </w:numPr>
      </w:pPr>
      <w:del w:id="124" w:author="Nichols, Steven (GE HealthCare)" w:date="2023-07-27T14:17:00Z">
        <w:r>
          <w:delText>Transfers between inside systems were usually by network and were called “</w:delText>
        </w:r>
      </w:del>
      <w:ins w:id="125" w:author="Nichols, Steven (GE HealthCare)" w:date="2023-07-27T14:17:00Z">
        <w:r w:rsidR="005A1D9E" w:rsidRPr="005A1D9E">
          <w:t>"</w:t>
        </w:r>
      </w:ins>
      <w:r w:rsidR="005A1D9E" w:rsidRPr="005A1D9E">
        <w:t>DICOM Instances Transferred</w:t>
      </w:r>
      <w:del w:id="126" w:author="Nichols, Steven (GE HealthCare)" w:date="2023-07-27T14:17:00Z">
        <w:r>
          <w:delText xml:space="preserve">”.  </w:delText>
        </w:r>
      </w:del>
      <w:ins w:id="127" w:author="Nichols, Steven (GE HealthCare)" w:date="2023-07-27T14:17:00Z">
        <w:r w:rsidR="005A1D9E">
          <w:t xml:space="preserve">” </w:t>
        </w:r>
        <w:r>
          <w:t xml:space="preserve">between </w:t>
        </w:r>
        <w:r w:rsidR="005A1D9E">
          <w:t>networked systems within the security domain.</w:t>
        </w:r>
      </w:ins>
    </w:p>
    <w:p w14:paraId="143B2300" w14:textId="77777777" w:rsidR="00F9042E" w:rsidRDefault="00F9042E" w:rsidP="00F9042E">
      <w:pPr>
        <w:rPr>
          <w:del w:id="128" w:author="Nichols, Steven (GE HealthCare)" w:date="2023-07-27T14:17:00Z"/>
        </w:rPr>
      </w:pPr>
      <w:del w:id="129" w:author="Nichols, Steven (GE HealthCare)" w:date="2023-07-27T14:17:00Z">
        <w:r>
          <w:delText>Over time</w:delText>
        </w:r>
      </w:del>
      <w:ins w:id="130" w:author="Nichols, Steven (GE HealthCare)" w:date="2023-07-27T14:17:00Z">
        <w:r w:rsidR="005A1D9E">
          <w:t>The demarcation between</w:t>
        </w:r>
      </w:ins>
      <w:r w:rsidR="00222E8F">
        <w:t xml:space="preserve"> the</w:t>
      </w:r>
      <w:r w:rsidR="005A1D9E">
        <w:t xml:space="preserve"> </w:t>
      </w:r>
      <w:del w:id="131" w:author="Nichols, Steven (GE HealthCare)" w:date="2023-07-27T14:17:00Z">
        <w:r>
          <w:delText>situation became more complex:</w:delText>
        </w:r>
      </w:del>
    </w:p>
    <w:p w14:paraId="51DF75DD" w14:textId="48CE7AC9" w:rsidR="00D969B4" w:rsidRDefault="00F9042E" w:rsidP="00D969B4">
      <w:pPr>
        <w:rPr>
          <w:ins w:id="132" w:author="Nichols, Steven (GE HealthCare)" w:date="2023-07-27T14:17:00Z"/>
        </w:rPr>
      </w:pPr>
      <w:del w:id="133" w:author="Nichols, Steven (GE HealthCare)" w:date="2023-07-27T14:17:00Z">
        <w:r>
          <w:delText xml:space="preserve">The simple </w:delText>
        </w:r>
      </w:del>
      <w:r w:rsidR="005A1D9E">
        <w:t>inside</w:t>
      </w:r>
      <w:del w:id="134" w:author="Nichols, Steven (GE HealthCare)" w:date="2023-07-27T14:17:00Z">
        <w:r>
          <w:delText>/</w:delText>
        </w:r>
      </w:del>
      <w:ins w:id="135" w:author="Nichols, Steven (GE HealthCare)" w:date="2023-07-27T14:17:00Z">
        <w:r w:rsidR="005A1D9E">
          <w:t xml:space="preserve"> and </w:t>
        </w:r>
        <w:r w:rsidR="00222E8F">
          <w:t xml:space="preserve">the </w:t>
        </w:r>
      </w:ins>
      <w:r w:rsidR="005A1D9E">
        <w:t>outside</w:t>
      </w:r>
      <w:r w:rsidR="00222E8F">
        <w:t xml:space="preserve"> </w:t>
      </w:r>
      <w:ins w:id="136" w:author="Nichols, Steven (GE HealthCare)" w:date="2023-07-27T14:17:00Z">
        <w:r w:rsidR="00222E8F">
          <w:t>of</w:t>
        </w:r>
        <w:r w:rsidR="005A1D9E">
          <w:t xml:space="preserve"> the </w:t>
        </w:r>
      </w:ins>
      <w:r w:rsidR="005A1D9E">
        <w:t xml:space="preserve">security </w:t>
      </w:r>
      <w:del w:id="137" w:author="Nichols, Steven (GE HealthCare)" w:date="2023-07-27T14:17:00Z">
        <w:r>
          <w:delText>distinction</w:delText>
        </w:r>
      </w:del>
      <w:ins w:id="138" w:author="Nichols, Steven (GE HealthCare)" w:date="2023-07-27T14:17:00Z">
        <w:r w:rsidR="005A1D9E">
          <w:t>domain</w:t>
        </w:r>
      </w:ins>
      <w:r w:rsidR="00BE1C2A">
        <w:t xml:space="preserve"> has </w:t>
      </w:r>
      <w:del w:id="139" w:author="Nichols, Steven (GE HealthCare)" w:date="2023-07-27T14:17:00Z">
        <w:r>
          <w:delText xml:space="preserve">broken down. </w:delText>
        </w:r>
      </w:del>
      <w:ins w:id="140" w:author="Nichols, Steven (GE HealthCare)" w:date="2023-07-27T14:17:00Z">
        <w:r w:rsidR="00BE1C2A">
          <w:t xml:space="preserve">become </w:t>
        </w:r>
        <w:r w:rsidR="005A1D9E">
          <w:t>less clear</w:t>
        </w:r>
        <w:r w:rsidR="00222E8F">
          <w:t xml:space="preserve">; </w:t>
        </w:r>
        <w:r w:rsidR="00A241B2">
          <w:t xml:space="preserve">likewise, </w:t>
        </w:r>
        <w:r w:rsidR="00222E8F">
          <w:t>t</w:t>
        </w:r>
        <w:r w:rsidR="005A1D9E" w:rsidRPr="005A1D9E">
          <w:t>he assignment of "Import," "Export," or "DICOM Instances Transferred"</w:t>
        </w:r>
        <w:r w:rsidR="005A1D9E">
          <w:t xml:space="preserve"> </w:t>
        </w:r>
        <w:r w:rsidR="00D969B4">
          <w:t>is also less clear.</w:t>
        </w:r>
      </w:ins>
    </w:p>
    <w:p w14:paraId="2E2D4CF2" w14:textId="1F980D7D" w:rsidR="00F9042E" w:rsidRDefault="00F9042E" w:rsidP="00D969B4">
      <w:pPr>
        <w:pStyle w:val="ListParagraph"/>
        <w:numPr>
          <w:ilvl w:val="0"/>
          <w:numId w:val="4"/>
        </w:numPr>
      </w:pPr>
      <w:r>
        <w:t>Security responsibilities are often shared</w:t>
      </w:r>
      <w:del w:id="141" w:author="Nichols, Steven (GE HealthCare)" w:date="2023-07-27T14:17:00Z">
        <w:r w:rsidR="000573A8">
          <w:delText>.</w:delText>
        </w:r>
        <w:r w:rsidR="00981571">
          <w:delText xml:space="preserve"> </w:delText>
        </w:r>
        <w:r w:rsidR="000573A8">
          <w:delText>They</w:delText>
        </w:r>
        <w:r w:rsidR="00981571">
          <w:delText xml:space="preserve"> can </w:delText>
        </w:r>
      </w:del>
      <w:ins w:id="142" w:author="Nichols, Steven (GE HealthCare)" w:date="2023-07-27T14:17:00Z">
        <w:r w:rsidR="00D969B4">
          <w:t xml:space="preserve"> and subject to </w:t>
        </w:r>
      </w:ins>
      <w:r w:rsidR="00D969B4">
        <w:t>change</w:t>
      </w:r>
      <w:del w:id="143" w:author="Nichols, Steven (GE HealthCare)" w:date="2023-07-27T14:17:00Z">
        <w:r w:rsidR="00981571">
          <w:delText xml:space="preserve"> as </w:delText>
        </w:r>
      </w:del>
      <w:ins w:id="144" w:author="Robert Horn" w:date="2023-08-01T16:14:00Z">
        <w:r w:rsidR="00DF336E">
          <w:t>. They are</w:t>
        </w:r>
      </w:ins>
      <w:ins w:id="145" w:author="Nichols, Steven (GE HealthCare)" w:date="2023-07-27T14:17:00Z">
        <w:del w:id="146" w:author="Robert Horn" w:date="2023-08-01T16:14:00Z">
          <w:r w:rsidR="00202C48" w:rsidDel="00DF336E">
            <w:delText>;</w:delText>
          </w:r>
        </w:del>
        <w:r w:rsidR="00A241B2">
          <w:t xml:space="preserve"> governed by </w:t>
        </w:r>
      </w:ins>
      <w:r w:rsidR="00A241B2">
        <w:t>contracts</w:t>
      </w:r>
      <w:del w:id="147" w:author="Nichols, Steven (GE HealthCare)" w:date="2023-07-27T14:17:00Z">
        <w:r w:rsidR="00981571">
          <w:delText xml:space="preserve"> are modified</w:delText>
        </w:r>
        <w:r w:rsidR="000573A8">
          <w:delText xml:space="preserve"> or </w:delText>
        </w:r>
      </w:del>
      <w:ins w:id="148" w:author="Nichols, Steven (GE HealthCare)" w:date="2023-07-27T14:17:00Z">
        <w:r w:rsidR="00A241B2">
          <w:t>, service level agreements</w:t>
        </w:r>
      </w:ins>
      <w:ins w:id="149" w:author="Robert Horn" w:date="2023-08-02T11:38:00Z">
        <w:r w:rsidR="00701D2A">
          <w:t>, and</w:t>
        </w:r>
      </w:ins>
      <w:ins w:id="150" w:author="Nichols, Steven (GE HealthCare)" w:date="2023-07-27T14:17:00Z">
        <w:del w:id="151" w:author="Robert Horn" w:date="2023-08-02T11:38:00Z">
          <w:r w:rsidR="00A241B2" w:rsidDel="00701D2A">
            <w:delText xml:space="preserve"> </w:delText>
          </w:r>
          <w:r w:rsidR="00D969B4" w:rsidDel="00701D2A">
            <w:delText>or</w:delText>
          </w:r>
        </w:del>
        <w:r w:rsidR="00A241B2">
          <w:t xml:space="preserve"> local </w:t>
        </w:r>
      </w:ins>
      <w:r w:rsidR="00A241B2">
        <w:t>procedures</w:t>
      </w:r>
      <w:del w:id="152" w:author="Nichols, Steven (GE HealthCare)" w:date="2023-07-27T14:17:00Z">
        <w:r w:rsidR="000573A8">
          <w:delText xml:space="preserve"> change</w:delText>
        </w:r>
        <w:r>
          <w:delText>. The assignment of events to import, export, or transfer is subject to administrative considerations.</w:delText>
        </w:r>
      </w:del>
      <w:ins w:id="153" w:author="Nichols, Steven (GE HealthCare)" w:date="2023-07-27T14:17:00Z">
        <w:r w:rsidR="00A241B2">
          <w:t>.</w:t>
        </w:r>
      </w:ins>
      <w:r w:rsidR="00A241B2">
        <w:t xml:space="preserve"> </w:t>
      </w:r>
      <w:r>
        <w:t>As a result</w:t>
      </w:r>
      <w:r w:rsidR="00981571">
        <w:t>,</w:t>
      </w:r>
      <w:r>
        <w:t xml:space="preserve"> there </w:t>
      </w:r>
      <w:del w:id="154" w:author="Nichols, Steven (GE HealthCare)" w:date="2023-07-27T14:17:00Z">
        <w:r>
          <w:delText>will be much more overlap</w:delText>
        </w:r>
      </w:del>
      <w:ins w:id="155" w:author="Nichols, Steven (GE HealthCare)" w:date="2023-07-27T14:17:00Z">
        <w:r w:rsidR="00D969B4">
          <w:t xml:space="preserve">may </w:t>
        </w:r>
        <w:r w:rsidR="00202C48">
          <w:t xml:space="preserve">multiple ways to classify </w:t>
        </w:r>
        <w:del w:id="156" w:author="Robert Horn" w:date="2023-08-01T16:14:00Z">
          <w:r w:rsidR="00202C48" w:rsidDel="00DF336E">
            <w:delText xml:space="preserve">a the </w:delText>
          </w:r>
        </w:del>
        <w:r w:rsidR="00202C48">
          <w:t>same event</w:t>
        </w:r>
      </w:ins>
      <w:r w:rsidR="00202C48">
        <w:t xml:space="preserve"> in </w:t>
      </w:r>
      <w:del w:id="157" w:author="Nichols, Steven (GE HealthCare)" w:date="2023-07-27T14:17:00Z">
        <w:r>
          <w:delText>the assignment of events to a particular category</w:delText>
        </w:r>
      </w:del>
      <w:ins w:id="158" w:author="Nichols, Steven (GE HealthCare)" w:date="2023-07-27T14:17:00Z">
        <w:r w:rsidR="00202C48">
          <w:t>different institutions</w:t>
        </w:r>
      </w:ins>
      <w:ins w:id="159" w:author="Robert Horn" w:date="2023-08-01T16:15:00Z">
        <w:r w:rsidR="00DF336E">
          <w:t xml:space="preserve"> or at different times</w:t>
        </w:r>
      </w:ins>
      <w:r w:rsidR="00202C48">
        <w:t>.</w:t>
      </w:r>
    </w:p>
    <w:p w14:paraId="4127BFBE" w14:textId="7A1DC1C1" w:rsidR="00114422" w:rsidRDefault="00F9042E" w:rsidP="00F9042E">
      <w:pPr>
        <w:pStyle w:val="Bullet0"/>
        <w:numPr>
          <w:ilvl w:val="0"/>
          <w:numId w:val="4"/>
        </w:numPr>
      </w:pPr>
      <w:del w:id="160" w:author="Nichols, Steven (GE HealthCare)" w:date="2023-07-27T14:17:00Z">
        <w:r>
          <w:delText>The simple media active participants have been joined by many forms of virtual media, cloud applications, and system services.</w:delText>
        </w:r>
        <w:r w:rsidR="00114422">
          <w:delText xml:space="preserve">  As a result</w:delText>
        </w:r>
        <w:r w:rsidR="00981571">
          <w:delText>,</w:delText>
        </w:r>
        <w:r w:rsidR="00114422">
          <w:delText xml:space="preserve"> there is now an</w:delText>
        </w:r>
      </w:del>
      <w:ins w:id="161" w:author="Nichols, Steven (GE HealthCare)" w:date="2023-07-27T14:17:00Z">
        <w:r>
          <w:t>The</w:t>
        </w:r>
      </w:ins>
      <w:r w:rsidR="00ED20BC">
        <w:t xml:space="preserve"> active participant class for applications and services</w:t>
      </w:r>
      <w:ins w:id="162" w:author="Nichols, Steven (GE HealthCare)" w:date="2023-07-27T14:17:00Z">
        <w:r w:rsidR="00ED20BC">
          <w:t xml:space="preserve"> is used to differentiate virtual media, cloud services, and system applications from physical media</w:t>
        </w:r>
      </w:ins>
      <w:r w:rsidR="00ED20BC">
        <w:t>:</w:t>
      </w:r>
    </w:p>
    <w:p w14:paraId="285B1D0A" w14:textId="6288EE04" w:rsidR="00981571" w:rsidRDefault="00981571" w:rsidP="00114422">
      <w:pPr>
        <w:pStyle w:val="Bullet0"/>
        <w:numPr>
          <w:ilvl w:val="1"/>
          <w:numId w:val="4"/>
        </w:numPr>
      </w:pPr>
      <w:del w:id="163" w:author="Nichols, Steven (GE HealthCare)" w:date="2023-07-27T14:17:00Z">
        <w:r>
          <w:delText xml:space="preserve">Application entities on a network may be categorized as sources or destination and described as such.  But, with </w:delText>
        </w:r>
      </w:del>
      <w:r w:rsidR="00C15A82">
        <w:t>A</w:t>
      </w:r>
      <w:r>
        <w:t xml:space="preserve">pplications such as </w:t>
      </w:r>
      <w:del w:id="164" w:author="Robert Horn" w:date="2023-08-01T16:16:00Z">
        <w:r w:rsidDel="00DF336E">
          <w:delText xml:space="preserve">some </w:delText>
        </w:r>
      </w:del>
      <w:ins w:id="165" w:author="Robert Horn" w:date="2023-08-01T16:19:00Z">
        <w:r w:rsidR="00DF336E">
          <w:t>DICOM Application Entities</w:t>
        </w:r>
      </w:ins>
      <w:del w:id="166" w:author="Robert Horn" w:date="2023-08-01T16:19:00Z">
        <w:r w:rsidDel="00DF336E">
          <w:delText>cloud services</w:delText>
        </w:r>
      </w:del>
      <w:del w:id="167" w:author="Nichols, Steven (GE HealthCare)" w:date="2023-07-27T14:17:00Z">
        <w:r>
          <w:delText xml:space="preserve"> it</w:delText>
        </w:r>
      </w:del>
      <w:ins w:id="168" w:author="Nichols, Steven (GE HealthCare)" w:date="2023-07-27T14:17:00Z">
        <w:r w:rsidR="00C15A82">
          <w:t xml:space="preserve">, </w:t>
        </w:r>
        <w:del w:id="169" w:author="Robert Horn" w:date="2023-08-01T16:16:00Z">
          <w:r w:rsidR="00C15A82" w:rsidDel="00DF336E">
            <w:delText>identification</w:delText>
          </w:r>
        </w:del>
      </w:ins>
      <w:del w:id="170" w:author="Robert Horn" w:date="2023-08-01T16:16:00Z">
        <w:r w:rsidR="00C15A82" w:rsidDel="00DF336E">
          <w:delText xml:space="preserve"> </w:delText>
        </w:r>
      </w:del>
      <w:r>
        <w:t>may be</w:t>
      </w:r>
      <w:r w:rsidR="00C15A82">
        <w:t xml:space="preserve"> </w:t>
      </w:r>
      <w:del w:id="171" w:author="Nichols, Steven (GE HealthCare)" w:date="2023-07-27T14:17:00Z">
        <w:r>
          <w:delText>easier to identify</w:delText>
        </w:r>
      </w:del>
      <w:ins w:id="172" w:author="Nichols, Steven (GE HealthCare)" w:date="2023-07-27T14:17:00Z">
        <w:del w:id="173" w:author="Robert Horn" w:date="2023-08-01T16:15:00Z">
          <w:r w:rsidR="00C15A82" w:rsidRPr="00C15A82" w:rsidDel="00DF336E">
            <w:delText>more straightforward</w:delText>
          </w:r>
        </w:del>
      </w:ins>
      <w:ins w:id="174" w:author="Robert Horn" w:date="2023-08-01T16:15:00Z">
        <w:r w:rsidR="00DF336E">
          <w:t>best described</w:t>
        </w:r>
      </w:ins>
      <w:ins w:id="175" w:author="Nichols, Steven (GE HealthCare)" w:date="2023-07-27T14:17:00Z">
        <w:r w:rsidR="00C15A82" w:rsidRPr="00C15A82">
          <w:t xml:space="preserve"> by considering</w:t>
        </w:r>
      </w:ins>
      <w:r w:rsidR="00C15A82" w:rsidRPr="00C15A82">
        <w:t xml:space="preserve"> the application entity </w:t>
      </w:r>
      <w:del w:id="176" w:author="Nichols, Steven (GE HealthCare)" w:date="2023-07-27T14:17:00Z">
        <w:r>
          <w:delText>are</w:delText>
        </w:r>
      </w:del>
      <w:ins w:id="177" w:author="Nichols, Steven (GE HealthCare)" w:date="2023-07-27T14:17:00Z">
        <w:r w:rsidR="00C15A82" w:rsidRPr="00C15A82">
          <w:t>as</w:t>
        </w:r>
      </w:ins>
      <w:r w:rsidR="00C15A82" w:rsidRPr="00C15A82">
        <w:t xml:space="preserve"> an </w:t>
      </w:r>
      <w:del w:id="178" w:author="Robert Horn" w:date="2023-08-01T16:18:00Z">
        <w:r w:rsidR="00C15A82" w:rsidRPr="00C15A82" w:rsidDel="00DF336E">
          <w:delText>application</w:delText>
        </w:r>
      </w:del>
      <w:ins w:id="179" w:author="Robert Horn" w:date="2023-08-01T16:18:00Z">
        <w:r w:rsidR="00DF336E">
          <w:t>process or endpoint</w:t>
        </w:r>
      </w:ins>
      <w:r w:rsidR="00C15A82" w:rsidRPr="00C15A82">
        <w:t xml:space="preserve">. The primary </w:t>
      </w:r>
      <w:del w:id="180" w:author="Nichols, Steven (GE HealthCare)" w:date="2023-07-27T14:17:00Z">
        <w:r>
          <w:delText xml:space="preserve">consideration in making </w:delText>
        </w:r>
      </w:del>
      <w:ins w:id="181" w:author="Nichols, Steven (GE HealthCare)" w:date="2023-07-27T14:17:00Z">
        <w:r w:rsidR="00C15A82" w:rsidRPr="00C15A82">
          <w:t xml:space="preserve">criterion for </w:t>
        </w:r>
      </w:ins>
      <w:r w:rsidR="00C15A82" w:rsidRPr="00C15A82">
        <w:t xml:space="preserve">this </w:t>
      </w:r>
      <w:del w:id="182" w:author="Nichols, Steven (GE HealthCare)" w:date="2023-07-27T14:17:00Z">
        <w:r>
          <w:delText xml:space="preserve">choice is </w:delText>
        </w:r>
      </w:del>
      <w:ins w:id="183" w:author="Nichols, Steven (GE HealthCare)" w:date="2023-07-27T14:17:00Z">
        <w:r w:rsidR="00C15A82" w:rsidRPr="00C15A82">
          <w:t xml:space="preserve">determination lies in </w:t>
        </w:r>
      </w:ins>
      <w:r w:rsidR="00C15A82" w:rsidRPr="00C15A82">
        <w:t xml:space="preserve">whether </w:t>
      </w:r>
      <w:ins w:id="184" w:author="Nichols, Steven (GE HealthCare)" w:date="2023-07-27T14:17:00Z">
        <w:r w:rsidR="00C15A82" w:rsidRPr="00C15A82">
          <w:t xml:space="preserve">the </w:t>
        </w:r>
      </w:ins>
      <w:r w:rsidR="00C15A82" w:rsidRPr="00C15A82">
        <w:t xml:space="preserve">identification is </w:t>
      </w:r>
      <w:del w:id="185" w:author="Nichols, Steven (GE HealthCare)" w:date="2023-07-27T14:17:00Z">
        <w:r>
          <w:delText>best done</w:delText>
        </w:r>
      </w:del>
      <w:ins w:id="186" w:author="Nichols, Steven (GE HealthCare)" w:date="2023-07-27T14:17:00Z">
        <w:r w:rsidR="00C15A82" w:rsidRPr="00C15A82">
          <w:t>optimally accomplished</w:t>
        </w:r>
      </w:ins>
      <w:r w:rsidR="00C15A82" w:rsidRPr="00C15A82">
        <w:t xml:space="preserve"> </w:t>
      </w:r>
      <w:r>
        <w:t xml:space="preserve">using a </w:t>
      </w:r>
      <w:proofErr w:type="spellStart"/>
      <w:r>
        <w:t>N</w:t>
      </w:r>
      <w:r w:rsidRPr="00981571">
        <w:t>etworkAccessPoi</w:t>
      </w:r>
      <w:r>
        <w:t>ntID</w:t>
      </w:r>
      <w:proofErr w:type="spellEnd"/>
      <w:r>
        <w:t>.</w:t>
      </w:r>
    </w:p>
    <w:p w14:paraId="0DB2A37C" w14:textId="0D6E81BF" w:rsidR="00F9042E" w:rsidRDefault="00114422" w:rsidP="00114422">
      <w:pPr>
        <w:pStyle w:val="Bullet0"/>
        <w:numPr>
          <w:ilvl w:val="1"/>
          <w:numId w:val="4"/>
        </w:numPr>
      </w:pPr>
      <w:r>
        <w:t xml:space="preserve">The media category is used for participants </w:t>
      </w:r>
      <w:del w:id="187" w:author="Nichols, Steven (GE HealthCare)" w:date="2023-07-27T14:17:00Z">
        <w:r>
          <w:delText>that can be identified</w:delText>
        </w:r>
      </w:del>
      <w:ins w:id="188" w:author="Nichols, Steven (GE HealthCare)" w:date="2023-07-27T14:17:00Z">
        <w:r w:rsidR="00F51290">
          <w:t>identifiable</w:t>
        </w:r>
      </w:ins>
      <w:r w:rsidR="00F51290">
        <w:t xml:space="preserve"> </w:t>
      </w:r>
      <w:r>
        <w:t>by a unique identifier</w:t>
      </w:r>
      <w:del w:id="189" w:author="Nichols, Steven (GE HealthCare)" w:date="2023-07-27T14:17:00Z">
        <w:r>
          <w:delText xml:space="preserve">.  This might be </w:delText>
        </w:r>
      </w:del>
      <w:ins w:id="190" w:author="Nichols, Steven (GE HealthCare)" w:date="2023-07-27T14:17:00Z">
        <w:r w:rsidR="00F51290">
          <w:t xml:space="preserve">, such as </w:t>
        </w:r>
      </w:ins>
      <w:r>
        <w:t xml:space="preserve">a partition ID on a USB </w:t>
      </w:r>
      <w:del w:id="191" w:author="Nichols, Steven (GE HealthCare)" w:date="2023-07-27T14:17:00Z">
        <w:r>
          <w:delText>stick</w:delText>
        </w:r>
      </w:del>
      <w:ins w:id="192" w:author="Nichols, Steven (GE HealthCare)" w:date="2023-07-27T14:17:00Z">
        <w:r w:rsidR="00F51290">
          <w:t>drive</w:t>
        </w:r>
      </w:ins>
      <w:r>
        <w:t xml:space="preserve">, a physical label on a CDROM, or a message-ID on an email message. </w:t>
      </w:r>
    </w:p>
    <w:p w14:paraId="18257218" w14:textId="3529A2A2" w:rsidR="00114422" w:rsidRDefault="00114422" w:rsidP="00114422">
      <w:pPr>
        <w:pStyle w:val="Bullet0"/>
        <w:numPr>
          <w:ilvl w:val="1"/>
          <w:numId w:val="4"/>
        </w:numPr>
      </w:pPr>
      <w:r>
        <w:t xml:space="preserve">Applications and services </w:t>
      </w:r>
      <w:del w:id="193" w:author="Nichols, Steven (GE HealthCare)" w:date="2023-07-27T14:17:00Z">
        <w:r>
          <w:delText>are used for</w:delText>
        </w:r>
      </w:del>
      <w:ins w:id="194" w:author="Nichols, Steven (GE HealthCare)" w:date="2023-07-27T14:17:00Z">
        <w:del w:id="195" w:author="Robert Horn" w:date="2023-08-01T16:20:00Z">
          <w:r w:rsidR="00F51290" w:rsidDel="00DF336E">
            <w:delText xml:space="preserve">fall </w:delText>
          </w:r>
        </w:del>
        <w:del w:id="196" w:author="Robert Horn" w:date="2023-08-01T16:19:00Z">
          <w:r w:rsidR="00F51290" w:rsidDel="00DF336E">
            <w:delText>under a separate category of</w:delText>
          </w:r>
        </w:del>
      </w:ins>
      <w:del w:id="197" w:author="Robert Horn" w:date="2023-08-01T16:19:00Z">
        <w:r w:rsidDel="00DF336E">
          <w:delText xml:space="preserve"> participants </w:delText>
        </w:r>
      </w:del>
      <w:r>
        <w:t>that cannot be identified by a unique identifier</w:t>
      </w:r>
      <w:ins w:id="198" w:author="Robert Horn" w:date="2023-08-01T16:19:00Z">
        <w:r w:rsidR="00DF336E">
          <w:t xml:space="preserve"> are described as Applications</w:t>
        </w:r>
      </w:ins>
      <w:r>
        <w:t>.</w:t>
      </w:r>
      <w:r w:rsidR="00F51290">
        <w:t xml:space="preserve"> </w:t>
      </w:r>
      <w:del w:id="199" w:author="Nichols, Steven (GE HealthCare)" w:date="2023-07-27T14:17:00Z">
        <w:r>
          <w:delText xml:space="preserve"> Examples of these include</w:delText>
        </w:r>
      </w:del>
      <w:ins w:id="200" w:author="Nichols, Steven (GE HealthCare)" w:date="2023-07-27T14:17:00Z">
        <w:r w:rsidR="00F51290">
          <w:t>For example,</w:t>
        </w:r>
      </w:ins>
      <w:r w:rsidR="00F51290">
        <w:t xml:space="preserve"> c</w:t>
      </w:r>
      <w:r>
        <w:t>lipboard managers and some messaging systems</w:t>
      </w:r>
      <w:del w:id="201" w:author="Nichols, Steven (GE HealthCare)" w:date="2023-07-27T14:17:00Z">
        <w:r>
          <w:delText xml:space="preserve">.  Email can be an example of these also. </w:delText>
        </w:r>
      </w:del>
      <w:ins w:id="202" w:author="Nichols, Steven (GE HealthCare)" w:date="2023-07-27T14:17:00Z">
        <w:r w:rsidR="00F51290">
          <w:t>, including</w:t>
        </w:r>
      </w:ins>
      <w:r w:rsidR="00F51290">
        <w:t xml:space="preserve"> some</w:t>
      </w:r>
      <w:r>
        <w:t xml:space="preserve"> email systems</w:t>
      </w:r>
      <w:del w:id="203" w:author="Nichols, Steven (GE HealthCare)" w:date="2023-07-27T14:17:00Z">
        <w:r>
          <w:delText xml:space="preserve"> do not provide a</w:delText>
        </w:r>
      </w:del>
      <w:ins w:id="204" w:author="Nichols, Steven (GE HealthCare)" w:date="2023-07-27T14:17:00Z">
        <w:r w:rsidR="00F51290">
          <w:t>,</w:t>
        </w:r>
        <w:r>
          <w:t xml:space="preserve"> </w:t>
        </w:r>
        <w:r w:rsidR="00F51290">
          <w:t>lack</w:t>
        </w:r>
      </w:ins>
      <w:r>
        <w:t xml:space="preserve"> message-</w:t>
      </w:r>
      <w:del w:id="205" w:author="Nichols, Steven (GE HealthCare)" w:date="2023-07-27T14:17:00Z">
        <w:r>
          <w:delText>ID or other identifier for the individual messages.  They only specify an</w:delText>
        </w:r>
      </w:del>
      <w:ins w:id="206" w:author="Nichols, Steven (GE HealthCare)" w:date="2023-07-27T14:17:00Z">
        <w:r>
          <w:t>ID</w:t>
        </w:r>
        <w:r w:rsidR="00F51290">
          <w:t>s. In such cases, identification is based on the</w:t>
        </w:r>
      </w:ins>
      <w:r w:rsidR="00F51290">
        <w:t xml:space="preserve"> intended </w:t>
      </w:r>
      <w:r>
        <w:t xml:space="preserve">destination or claimed sender, e.g., </w:t>
      </w:r>
      <w:ins w:id="207" w:author="Robert Horn" w:date="2023-08-01T16:20:00Z">
        <w:r w:rsidR="00DF336E">
          <w:fldChar w:fldCharType="begin"/>
        </w:r>
        <w:r w:rsidR="00DF336E">
          <w:instrText>HYPERLINK "</w:instrText>
        </w:r>
      </w:ins>
      <w:r w:rsidR="00DF336E">
        <w:instrText>mailto://person@example.com</w:instrText>
      </w:r>
      <w:ins w:id="208" w:author="Robert Horn" w:date="2023-08-01T16:20:00Z">
        <w:r w:rsidR="00DF336E">
          <w:instrText>"</w:instrText>
        </w:r>
        <w:r w:rsidR="00DF336E">
          <w:fldChar w:fldCharType="separate"/>
        </w:r>
      </w:ins>
      <w:r w:rsidR="00DF336E" w:rsidRPr="004047DB">
        <w:rPr>
          <w:rStyle w:val="Hyperlink"/>
        </w:rPr>
        <w:t>mailto://person@example.com</w:t>
      </w:r>
      <w:ins w:id="209" w:author="Robert Horn" w:date="2023-08-01T16:20:00Z">
        <w:r w:rsidR="00DF336E">
          <w:fldChar w:fldCharType="end"/>
        </w:r>
        <w:r w:rsidR="00DF336E">
          <w:t xml:space="preserve"> or the name of the local service</w:t>
        </w:r>
      </w:ins>
      <w:r>
        <w:t>.</w:t>
      </w:r>
    </w:p>
    <w:p w14:paraId="6CAEB380" w14:textId="1158BCA4" w:rsidR="00114422" w:rsidRDefault="00F51290" w:rsidP="005E36D6">
      <w:pPr>
        <w:rPr>
          <w:rFonts w:ascii="Arial" w:hAnsi="Arial" w:cs="Arial"/>
        </w:rPr>
      </w:pPr>
      <w:ins w:id="210" w:author="Nichols, Steven (GE HealthCare)" w:date="2023-07-27T14:17:00Z">
        <w:r>
          <w:rPr>
            <w:rFonts w:ascii="Arial" w:hAnsi="Arial" w:cs="Arial"/>
          </w:rPr>
          <w:t>To distinguish</w:t>
        </w:r>
      </w:ins>
      <w:ins w:id="211" w:author="Robert Horn" w:date="2023-08-01T16:20:00Z">
        <w:r w:rsidR="00DF336E">
          <w:rPr>
            <w:rFonts w:ascii="Arial" w:hAnsi="Arial" w:cs="Arial"/>
          </w:rPr>
          <w:t xml:space="preserve"> these kinds of</w:t>
        </w:r>
      </w:ins>
      <w:ins w:id="212" w:author="Nichols, Steven (GE HealthCare)" w:date="2023-07-27T14:17:00Z">
        <w:r>
          <w:rPr>
            <w:rFonts w:ascii="Arial" w:hAnsi="Arial" w:cs="Arial"/>
          </w:rPr>
          <w:t xml:space="preserve"> active participants, </w:t>
        </w:r>
      </w:ins>
      <w:r>
        <w:rPr>
          <w:rFonts w:ascii="Arial" w:hAnsi="Arial" w:cs="Arial"/>
        </w:rPr>
        <w:t xml:space="preserve">the </w:t>
      </w:r>
      <w:proofErr w:type="spellStart"/>
      <w:r w:rsidR="00114422">
        <w:rPr>
          <w:rFonts w:ascii="Arial" w:hAnsi="Arial" w:cs="Arial"/>
        </w:rPr>
        <w:t>RoleIDCode</w:t>
      </w:r>
      <w:proofErr w:type="spellEnd"/>
      <w:r w:rsidR="00114422">
        <w:rPr>
          <w:rFonts w:ascii="Arial" w:hAnsi="Arial" w:cs="Arial"/>
        </w:rPr>
        <w:t xml:space="preserve"> </w:t>
      </w:r>
      <w:r>
        <w:rPr>
          <w:rFonts w:ascii="Arial" w:hAnsi="Arial" w:cs="Arial"/>
        </w:rPr>
        <w:t>is used</w:t>
      </w:r>
      <w:del w:id="213" w:author="Nichols, Steven (GE HealthCare)" w:date="2023-07-27T14:17:00Z">
        <w:r w:rsidR="00114422">
          <w:rPr>
            <w:rFonts w:ascii="Arial" w:hAnsi="Arial" w:cs="Arial"/>
          </w:rPr>
          <w:delText xml:space="preserve"> to indicate the category for the active pariticpant</w:delText>
        </w:r>
      </w:del>
      <w:r>
        <w:rPr>
          <w:rFonts w:ascii="Arial" w:hAnsi="Arial" w:cs="Arial"/>
        </w:rPr>
        <w:t>:</w:t>
      </w:r>
    </w:p>
    <w:p w14:paraId="5876ED75" w14:textId="77777777" w:rsidR="00DF336E" w:rsidRDefault="00114422" w:rsidP="00450CD6">
      <w:pPr>
        <w:pStyle w:val="Bullet0"/>
        <w:numPr>
          <w:ilvl w:val="0"/>
          <w:numId w:val="4"/>
        </w:numPr>
        <w:rPr>
          <w:ins w:id="214" w:author="Robert Horn" w:date="2023-08-01T16:21:00Z"/>
        </w:rPr>
      </w:pPr>
      <w:r>
        <w:t xml:space="preserve">When the active participant </w:t>
      </w:r>
      <w:r w:rsidR="0038404B">
        <w:t>can be described</w:t>
      </w:r>
      <w:r>
        <w:t xml:space="preserve"> as an application entity</w:t>
      </w:r>
      <w:r w:rsidR="003B23DF">
        <w:t xml:space="preserve"> with a network access point</w:t>
      </w:r>
      <w:r w:rsidR="00981571">
        <w:t>,</w:t>
      </w:r>
      <w:r>
        <w:t xml:space="preserve"> then it can be </w:t>
      </w:r>
      <w:del w:id="215" w:author="Nichols, Steven (GE HealthCare)" w:date="2023-07-27T14:17:00Z">
        <w:r>
          <w:delText>either a</w:delText>
        </w:r>
      </w:del>
      <w:ins w:id="216" w:author="Nichols, Steven (GE HealthCare)" w:date="2023-07-27T14:17:00Z">
        <w:r w:rsidR="00F313B4">
          <w:t>designated</w:t>
        </w:r>
        <w:r>
          <w:t xml:space="preserve"> a</w:t>
        </w:r>
        <w:r w:rsidR="00F313B4">
          <w:t>s</w:t>
        </w:r>
      </w:ins>
      <w:r w:rsidRPr="00114422">
        <w:t xml:space="preserve"> (110153, DCM, </w:t>
      </w:r>
      <w:r w:rsidR="0038404B">
        <w:t>“</w:t>
      </w:r>
      <w:r w:rsidRPr="00114422">
        <w:t>Source Role ID</w:t>
      </w:r>
      <w:r w:rsidR="0038404B">
        <w:t>”</w:t>
      </w:r>
      <w:r w:rsidRPr="00114422">
        <w:t>)</w:t>
      </w:r>
      <w:r>
        <w:t xml:space="preserve"> or </w:t>
      </w:r>
      <w:r w:rsidRPr="00114422">
        <w:t xml:space="preserve">(110152, DCM, </w:t>
      </w:r>
      <w:r w:rsidR="0038404B">
        <w:t>“</w:t>
      </w:r>
      <w:r w:rsidRPr="00114422">
        <w:t>Destination Role ID</w:t>
      </w:r>
      <w:r w:rsidR="0038404B">
        <w:t>”</w:t>
      </w:r>
      <w:r w:rsidRPr="00114422">
        <w:t>)</w:t>
      </w:r>
      <w:r>
        <w:t xml:space="preserve">.  </w:t>
      </w:r>
      <w:r w:rsidR="008C1FEC">
        <w:t xml:space="preserve">MediaType and </w:t>
      </w:r>
      <w:proofErr w:type="spellStart"/>
      <w:r w:rsidR="008C1FEC">
        <w:t>MediaIdentifier</w:t>
      </w:r>
      <w:proofErr w:type="spellEnd"/>
      <w:r w:rsidR="008C1FEC">
        <w:t xml:space="preserve"> may also be present for this kind of participant.</w:t>
      </w:r>
      <w:ins w:id="217" w:author="Robert Horn" w:date="2023-08-01T16:21:00Z">
        <w:r w:rsidR="00DF336E">
          <w:t xml:space="preserve"> </w:t>
        </w:r>
      </w:ins>
    </w:p>
    <w:p w14:paraId="4E536672" w14:textId="69D52F5F" w:rsidR="0038404B" w:rsidRDefault="00F63602" w:rsidP="00450CD6">
      <w:pPr>
        <w:pStyle w:val="Bullet0"/>
        <w:numPr>
          <w:ilvl w:val="0"/>
          <w:numId w:val="4"/>
        </w:numPr>
      </w:pPr>
      <w:r>
        <w:t xml:space="preserve">When the media </w:t>
      </w:r>
      <w:del w:id="218" w:author="Nichols, Steven (GE HealthCare)" w:date="2023-07-27T14:17:00Z">
        <w:r>
          <w:delText>is a type that</w:delText>
        </w:r>
      </w:del>
      <w:ins w:id="219" w:author="Nichols, Steven (GE HealthCare)" w:date="2023-07-27T14:17:00Z">
        <w:r w:rsidR="00F313B4">
          <w:t>utilized</w:t>
        </w:r>
      </w:ins>
      <w:r>
        <w:t xml:space="preserve"> </w:t>
      </w:r>
      <w:r w:rsidR="006A5855">
        <w:t>provides a</w:t>
      </w:r>
      <w:r>
        <w:t xml:space="preserve"> media ID</w:t>
      </w:r>
      <w:r w:rsidR="006A5855">
        <w:t>,</w:t>
      </w:r>
      <w:r>
        <w:t xml:space="preserve"> the </w:t>
      </w:r>
      <w:proofErr w:type="spellStart"/>
      <w:r>
        <w:t>RoleIDCode</w:t>
      </w:r>
      <w:proofErr w:type="spellEnd"/>
      <w:r>
        <w:t xml:space="preserve"> should </w:t>
      </w:r>
      <w:ins w:id="220" w:author="Robert Horn" w:date="2023-08-02T11:41:00Z">
        <w:r w:rsidR="00701D2A">
          <w:t>include</w:t>
        </w:r>
      </w:ins>
      <w:del w:id="221" w:author="Robert Horn" w:date="2023-08-02T11:41:00Z">
        <w:r w:rsidDel="00701D2A">
          <w:delText>be</w:delText>
        </w:r>
      </w:del>
      <w:r>
        <w:t xml:space="preserve"> (110154,DCM,”Destination Media”)</w:t>
      </w:r>
      <w:r w:rsidR="003B23DF">
        <w:t xml:space="preserve"> or (110155,DCM,”Source Media”)</w:t>
      </w:r>
      <w:r w:rsidR="006A5855">
        <w:t xml:space="preserve">. </w:t>
      </w:r>
      <w:r w:rsidR="008C1FEC">
        <w:t xml:space="preserve"> </w:t>
      </w:r>
      <w:ins w:id="222" w:author="Nichols, Steven (GE HealthCare)" w:date="2023-07-27T14:17:00Z">
        <w:r w:rsidR="00F313B4">
          <w:t xml:space="preserve">In such cases </w:t>
        </w:r>
      </w:ins>
      <w:r w:rsidR="00F313B4">
        <w:t>th</w:t>
      </w:r>
      <w:r w:rsidR="008C1FEC">
        <w:t>e MediaType shall be present</w:t>
      </w:r>
      <w:del w:id="223" w:author="Nichols, Steven (GE HealthCare)" w:date="2023-07-27T14:17:00Z">
        <w:r w:rsidR="008C1FEC">
          <w:delText xml:space="preserve"> for this kind of participant</w:delText>
        </w:r>
      </w:del>
      <w:r w:rsidR="008C1FEC">
        <w:t>.</w:t>
      </w:r>
    </w:p>
    <w:p w14:paraId="42D7A3CB" w14:textId="2404E363" w:rsidR="006A5855" w:rsidRDefault="00F63602" w:rsidP="00450CD6">
      <w:pPr>
        <w:pStyle w:val="Bullet0"/>
        <w:numPr>
          <w:ilvl w:val="0"/>
          <w:numId w:val="4"/>
        </w:numPr>
      </w:pPr>
      <w:del w:id="224" w:author="Nichols, Steven (GE HealthCare)" w:date="2023-07-27T14:17:00Z">
        <w:r>
          <w:delText>When the</w:delText>
        </w:r>
      </w:del>
      <w:ins w:id="225" w:author="Nichols, Steven (GE HealthCare)" w:date="2023-07-27T14:17:00Z">
        <w:r w:rsidR="00F313B4">
          <w:t>For</w:t>
        </w:r>
      </w:ins>
      <w:r>
        <w:t xml:space="preserve"> </w:t>
      </w:r>
      <w:r w:rsidR="003B23DF">
        <w:t xml:space="preserve">active </w:t>
      </w:r>
      <w:del w:id="226" w:author="Nichols, Steven (GE HealthCare)" w:date="2023-07-27T14:17:00Z">
        <w:r w:rsidR="003B23DF">
          <w:delText>participant</w:delText>
        </w:r>
        <w:r>
          <w:delText xml:space="preserve"> is a service</w:delText>
        </w:r>
      </w:del>
      <w:ins w:id="227" w:author="Nichols, Steven (GE HealthCare)" w:date="2023-07-27T14:17:00Z">
        <w:r w:rsidR="003B23DF">
          <w:t>participant</w:t>
        </w:r>
        <w:r w:rsidR="00F313B4">
          <w:t>s</w:t>
        </w:r>
      </w:ins>
      <w:r w:rsidR="00F313B4">
        <w:t xml:space="preserve"> that </w:t>
      </w:r>
      <w:del w:id="228" w:author="Nichols, Steven (GE HealthCare)" w:date="2023-07-27T14:17:00Z">
        <w:r>
          <w:delText>does not identify</w:delText>
        </w:r>
      </w:del>
      <w:ins w:id="229" w:author="Nichols, Steven (GE HealthCare)" w:date="2023-07-27T14:17:00Z">
        <w:r w:rsidR="00F313B4">
          <w:t>are services incapable of identifying</w:t>
        </w:r>
      </w:ins>
      <w:r w:rsidR="00F313B4">
        <w:t xml:space="preserve"> </w:t>
      </w:r>
      <w:ins w:id="230" w:author="Robert Horn" w:date="2023-08-01T16:22:00Z">
        <w:r w:rsidR="00DF336E">
          <w:t xml:space="preserve">an endpoint, </w:t>
        </w:r>
      </w:ins>
      <w:r>
        <w:t>messages</w:t>
      </w:r>
      <w:ins w:id="231" w:author="Robert Horn" w:date="2023-08-01T16:22:00Z">
        <w:r w:rsidR="00DF336E">
          <w:t>,</w:t>
        </w:r>
      </w:ins>
      <w:r>
        <w:t xml:space="preserve"> or media, the </w:t>
      </w:r>
      <w:proofErr w:type="spellStart"/>
      <w:r>
        <w:t>RoleIDCode</w:t>
      </w:r>
      <w:proofErr w:type="spellEnd"/>
      <w:r>
        <w:t xml:space="preserve"> should </w:t>
      </w:r>
      <w:ins w:id="232" w:author="Robert Horn" w:date="2023-08-02T11:41:00Z">
        <w:r w:rsidR="00701D2A">
          <w:t>include</w:t>
        </w:r>
      </w:ins>
      <w:del w:id="233" w:author="Robert Horn" w:date="2023-08-02T11:41:00Z">
        <w:r w:rsidDel="00701D2A">
          <w:delText>be</w:delText>
        </w:r>
      </w:del>
      <w:r>
        <w:t xml:space="preserve"> (110150, DCM, “Application”).</w:t>
      </w:r>
    </w:p>
    <w:p w14:paraId="37D42798" w14:textId="4BF0E207" w:rsidR="0038404B" w:rsidRDefault="0038404B" w:rsidP="004A7DF6">
      <w:r>
        <w:t>Th</w:t>
      </w:r>
      <w:ins w:id="234" w:author="Robert Horn" w:date="2023-08-01T17:26:00Z">
        <w:r w:rsidR="00B57422">
          <w:t>is</w:t>
        </w:r>
      </w:ins>
      <w:del w:id="235" w:author="Robert Horn" w:date="2023-08-01T17:26:00Z">
        <w:r w:rsidDel="00B57422">
          <w:delText>e</w:delText>
        </w:r>
      </w:del>
      <w:r w:rsidR="00F313B4">
        <w:t xml:space="preserve"> </w:t>
      </w:r>
      <w:ins w:id="236" w:author="Nichols, Steven (GE HealthCare)" w:date="2023-07-27T14:17:00Z">
        <w:r w:rsidR="00F313B4">
          <w:t>serves a dual</w:t>
        </w:r>
        <w:r>
          <w:t xml:space="preserve"> </w:t>
        </w:r>
      </w:ins>
      <w:r>
        <w:t>purpose</w:t>
      </w:r>
      <w:del w:id="237" w:author="Nichols, Steven (GE HealthCare)" w:date="2023-07-27T14:17:00Z">
        <w:r>
          <w:delText xml:space="preserve"> for providing this information is two-fold</w:delText>
        </w:r>
      </w:del>
      <w:r>
        <w:t>:</w:t>
      </w:r>
    </w:p>
    <w:p w14:paraId="49CA2686" w14:textId="4FD0D28F" w:rsidR="0038404B" w:rsidRDefault="0038404B" w:rsidP="0038404B">
      <w:pPr>
        <w:pStyle w:val="Bullet0"/>
        <w:numPr>
          <w:ilvl w:val="0"/>
          <w:numId w:val="8"/>
        </w:numPr>
      </w:pPr>
      <w:r>
        <w:t xml:space="preserve">It can </w:t>
      </w:r>
      <w:del w:id="238" w:author="Nichols, Steven (GE HealthCare)" w:date="2023-07-27T14:17:00Z">
        <w:r>
          <w:delText>be used to find</w:delText>
        </w:r>
      </w:del>
      <w:ins w:id="239" w:author="Nichols, Steven (GE HealthCare)" w:date="2023-07-27T14:17:00Z">
        <w:r w:rsidR="00F313B4">
          <w:t>aid in locating</w:t>
        </w:r>
      </w:ins>
      <w:r w:rsidR="00F313B4">
        <w:t xml:space="preserve"> </w:t>
      </w:r>
      <w:r>
        <w:t>identifiable media</w:t>
      </w:r>
      <w:r w:rsidR="00F313B4">
        <w:t>.</w:t>
      </w:r>
      <w:r>
        <w:t xml:space="preserve">  For example, </w:t>
      </w:r>
      <w:ins w:id="240" w:author="Robert Horn" w:date="2023-08-01T16:22:00Z">
        <w:r w:rsidR="00EA511B">
          <w:t xml:space="preserve">in email folders and databases </w:t>
        </w:r>
      </w:ins>
      <w:ins w:id="241" w:author="Robert Horn" w:date="2023-08-01T16:23:00Z">
        <w:r w:rsidR="00EA511B">
          <w:t xml:space="preserve">can be </w:t>
        </w:r>
      </w:ins>
      <w:ins w:id="242" w:author="Nichols, Steven (GE HealthCare)" w:date="2023-07-27T14:17:00Z">
        <w:r w:rsidR="00F313B4">
          <w:t>search</w:t>
        </w:r>
      </w:ins>
      <w:ins w:id="243" w:author="Robert Horn" w:date="2023-08-01T16:23:00Z">
        <w:r w:rsidR="00EA511B">
          <w:t>ed</w:t>
        </w:r>
      </w:ins>
      <w:ins w:id="244" w:author="Nichols, Steven (GE HealthCare)" w:date="2023-07-27T14:17:00Z">
        <w:del w:id="245" w:author="Robert Horn" w:date="2023-08-01T16:23:00Z">
          <w:r w:rsidR="00F313B4" w:rsidDel="00EA511B">
            <w:delText>ing</w:delText>
          </w:r>
        </w:del>
        <w:r w:rsidR="00F313B4">
          <w:t xml:space="preserve"> for </w:t>
        </w:r>
      </w:ins>
      <w:r>
        <w:t xml:space="preserve">an email message-ID </w:t>
      </w:r>
      <w:del w:id="246" w:author="Nichols, Steven (GE HealthCare)" w:date="2023-07-27T14:17:00Z">
        <w:r>
          <w:delText>can be searched for</w:delText>
        </w:r>
      </w:del>
      <w:del w:id="247" w:author="Robert Horn" w:date="2023-08-01T16:22:00Z">
        <w:r w:rsidDel="00EA511B">
          <w:delText xml:space="preserve"> in email folders and databases</w:delText>
        </w:r>
      </w:del>
      <w:del w:id="248" w:author="Nichols, Steven (GE HealthCare)" w:date="2023-07-27T14:17:00Z">
        <w:r>
          <w:delText xml:space="preserve">. </w:delText>
        </w:r>
      </w:del>
      <w:ins w:id="249" w:author="Nichols, Steven (GE HealthCare)" w:date="2023-07-27T14:17:00Z">
        <w:r w:rsidR="00F313B4">
          <w:t xml:space="preserve">, </w:t>
        </w:r>
      </w:ins>
      <w:ins w:id="250" w:author="Robert Horn" w:date="2023-08-01T16:23:00Z">
        <w:r w:rsidR="00EA511B">
          <w:t>and</w:t>
        </w:r>
      </w:ins>
      <w:ins w:id="251" w:author="Nichols, Steven (GE HealthCare)" w:date="2023-07-27T14:17:00Z">
        <w:del w:id="252" w:author="Robert Horn" w:date="2023-08-01T16:23:00Z">
          <w:r w:rsidR="00F313B4" w:rsidDel="00EA511B">
            <w:delText>or</w:delText>
          </w:r>
        </w:del>
        <w:r w:rsidR="00F313B4">
          <w:t xml:space="preserve"> </w:t>
        </w:r>
        <w:del w:id="253" w:author="Robert Horn" w:date="2023-08-01T16:23:00Z">
          <w:r w:rsidR="00F313B4" w:rsidDel="00EA511B">
            <w:delText>identifying</w:delText>
          </w:r>
        </w:del>
      </w:ins>
      <w:del w:id="254" w:author="Robert Horn" w:date="2023-08-01T16:23:00Z">
        <w:r w:rsidR="00F313B4" w:rsidDel="00EA511B">
          <w:delText xml:space="preserve"> a </w:delText>
        </w:r>
        <w:r w:rsidDel="00EA511B">
          <w:delText xml:space="preserve">USB </w:delText>
        </w:r>
      </w:del>
      <w:r>
        <w:t xml:space="preserve">partition-ID </w:t>
      </w:r>
      <w:del w:id="255" w:author="Nichols, Steven (GE HealthCare)" w:date="2023-07-27T14:17:00Z">
        <w:r>
          <w:delText xml:space="preserve">can be searched for </w:delText>
        </w:r>
      </w:del>
      <w:r>
        <w:t xml:space="preserve">in system device logs </w:t>
      </w:r>
      <w:del w:id="256" w:author="Nichols, Steven (GE HealthCare)" w:date="2023-07-27T14:17:00Z">
        <w:r>
          <w:delText>when</w:delText>
        </w:r>
      </w:del>
      <w:ins w:id="257" w:author="Nichols, Steven (GE HealthCare)" w:date="2023-07-27T14:17:00Z">
        <w:del w:id="258" w:author="Robert Horn" w:date="2023-08-02T11:41:00Z">
          <w:r w:rsidR="00F313B4" w:rsidDel="00701D2A">
            <w:delText>during</w:delText>
          </w:r>
        </w:del>
      </w:ins>
      <w:ins w:id="259" w:author="Robert Horn" w:date="2023-08-02T11:41:00Z">
        <w:r w:rsidR="00701D2A">
          <w:t>can be searched for</w:t>
        </w:r>
      </w:ins>
      <w:r w:rsidR="00F313B4">
        <w:t xml:space="preserve"> </w:t>
      </w:r>
      <w:r>
        <w:t>system media mounts</w:t>
      </w:r>
      <w:del w:id="260" w:author="Nichols, Steven (GE HealthCare)" w:date="2023-07-27T14:17:00Z">
        <w:r>
          <w:delText xml:space="preserve"> are recorded</w:delText>
        </w:r>
      </w:del>
      <w:del w:id="261" w:author="Robert Horn" w:date="2023-08-01T16:23:00Z">
        <w:r w:rsidDel="00EA511B">
          <w:delText>.</w:delText>
        </w:r>
      </w:del>
      <w:ins w:id="262" w:author="Robert Horn" w:date="2023-08-01T16:23:00Z">
        <w:r w:rsidR="00EA511B" w:rsidRPr="00EA511B">
          <w:t xml:space="preserve"> </w:t>
        </w:r>
        <w:r w:rsidR="00EA511B">
          <w:t>identify</w:t>
        </w:r>
      </w:ins>
      <w:ins w:id="263" w:author="Robert Horn" w:date="2023-08-02T11:41:00Z">
        <w:r w:rsidR="00701D2A">
          <w:t>ing</w:t>
        </w:r>
      </w:ins>
      <w:ins w:id="264" w:author="Robert Horn" w:date="2023-08-01T16:23:00Z">
        <w:r w:rsidR="00EA511B">
          <w:t xml:space="preserve"> a USB device.</w:t>
        </w:r>
      </w:ins>
    </w:p>
    <w:p w14:paraId="183B5154" w14:textId="23CEBB8F" w:rsidR="0038404B" w:rsidRDefault="0038404B" w:rsidP="00450CD6">
      <w:pPr>
        <w:pStyle w:val="Bullet0"/>
        <w:numPr>
          <w:ilvl w:val="0"/>
          <w:numId w:val="8"/>
        </w:numPr>
      </w:pPr>
      <w:r>
        <w:t xml:space="preserve">It can </w:t>
      </w:r>
      <w:del w:id="265" w:author="Nichols, Steven (GE HealthCare)" w:date="2023-07-27T14:17:00Z">
        <w:r>
          <w:delText>be used to find</w:delText>
        </w:r>
      </w:del>
      <w:ins w:id="266" w:author="Nichols, Steven (GE HealthCare)" w:date="2023-07-27T14:17:00Z">
        <w:r w:rsidR="00F313B4">
          <w:t>facilitate the discovery of</w:t>
        </w:r>
      </w:ins>
      <w:r w:rsidR="00655D5E">
        <w:t xml:space="preserve"> </w:t>
      </w:r>
      <w:r>
        <w:t>other relevant system logs. For example, a transfer labeled as to or from “</w:t>
      </w:r>
      <w:proofErr w:type="spellStart"/>
      <w:r>
        <w:t>sms</w:t>
      </w:r>
      <w:proofErr w:type="spellEnd"/>
      <w:r>
        <w:t xml:space="preserve">://123456789” </w:t>
      </w:r>
      <w:del w:id="267" w:author="Nichols, Steven (GE HealthCare)" w:date="2023-07-27T14:17:00Z">
        <w:r>
          <w:delText>provides information about what</w:delText>
        </w:r>
      </w:del>
      <w:ins w:id="268" w:author="Nichols, Steven (GE HealthCare)" w:date="2023-07-27T14:17:00Z">
        <w:r w:rsidR="00655D5E">
          <w:t xml:space="preserve">can </w:t>
        </w:r>
        <w:del w:id="269" w:author="Robert Horn" w:date="2023-08-01T16:24:00Z">
          <w:r w:rsidR="00655D5E" w:rsidDel="00EA511B">
            <w:delText>provide insights into</w:delText>
          </w:r>
        </w:del>
      </w:ins>
      <w:del w:id="270" w:author="Robert Horn" w:date="2023-08-01T16:24:00Z">
        <w:r w:rsidR="00655D5E" w:rsidDel="00EA511B">
          <w:delText xml:space="preserve"> other locations </w:delText>
        </w:r>
        <w:r w:rsidDel="00EA511B">
          <w:delText>might have relevant</w:delText>
        </w:r>
      </w:del>
      <w:ins w:id="271" w:author="Nichols, Steven (GE HealthCare)" w:date="2023-07-27T14:17:00Z">
        <w:del w:id="272" w:author="Robert Horn" w:date="2023-08-01T16:24:00Z">
          <w:r w:rsidR="00655D5E" w:rsidDel="00EA511B">
            <w:delText>with</w:delText>
          </w:r>
        </w:del>
      </w:ins>
      <w:ins w:id="273" w:author="Robert Horn" w:date="2023-08-01T16:24:00Z">
        <w:r w:rsidR="00EA511B">
          <w:t xml:space="preserve">indicate that the SMS </w:t>
        </w:r>
      </w:ins>
      <w:ins w:id="274" w:author="Nichols, Steven (GE HealthCare)" w:date="2023-07-27T14:17:00Z">
        <w:del w:id="275" w:author="Robert Horn" w:date="2023-08-01T16:24:00Z">
          <w:r w:rsidR="00655D5E" w:rsidDel="00EA511B">
            <w:delText xml:space="preserve"> pertinent</w:delText>
          </w:r>
        </w:del>
      </w:ins>
      <w:del w:id="276" w:author="Robert Horn" w:date="2023-08-01T16:24:00Z">
        <w:r w:rsidR="00655D5E" w:rsidDel="00EA511B">
          <w:delText xml:space="preserve"> </w:delText>
        </w:r>
      </w:del>
      <w:r>
        <w:t>logs</w:t>
      </w:r>
      <w:ins w:id="277" w:author="Robert Horn" w:date="2023-08-01T16:24:00Z">
        <w:r w:rsidR="00EA511B">
          <w:t xml:space="preserve"> are pertinent</w:t>
        </w:r>
      </w:ins>
      <w:r>
        <w:t>.</w:t>
      </w:r>
    </w:p>
    <w:p w14:paraId="36185BA6" w14:textId="611A8260" w:rsidR="0095716C" w:rsidRDefault="0095716C" w:rsidP="005E36D6">
      <w:r>
        <w:t xml:space="preserve"> </w:t>
      </w:r>
    </w:p>
    <w:p w14:paraId="1F7ED246" w14:textId="3EBF9BF1" w:rsidR="006B3710" w:rsidRPr="004D0E94" w:rsidRDefault="006B3710" w:rsidP="00450CD6">
      <w:pPr>
        <w:pStyle w:val="Instruction"/>
        <w:rPr>
          <w:moveTo w:id="278" w:author="Nichols, Steven (GE HealthCare)" w:date="2023-07-27T14:17:00Z"/>
          <w:b w:val="0"/>
          <w:bCs/>
          <w:i/>
          <w:iCs/>
        </w:rPr>
      </w:pPr>
      <w:moveToRangeStart w:id="279" w:author="Nichols, Steven (GE HealthCare)" w:date="2023-07-27T14:17:00Z" w:name="move141359882"/>
      <w:moveTo w:id="280" w:author="Nichols, Steven (GE HealthCare)" w:date="2023-07-27T14:17:00Z">
        <w:r w:rsidRPr="004D0E94">
          <w:rPr>
            <w:b w:val="0"/>
            <w:bCs/>
            <w:i/>
            <w:iCs/>
          </w:rPr>
          <w:t>Modify PS3.1</w:t>
        </w:r>
        <w:r w:rsidR="004D0E94">
          <w:rPr>
            <w:b w:val="0"/>
            <w:bCs/>
            <w:i/>
            <w:iCs/>
          </w:rPr>
          <w:t>5</w:t>
        </w:r>
        <w:r w:rsidRPr="004D0E94">
          <w:rPr>
            <w:b w:val="0"/>
            <w:bCs/>
            <w:i/>
            <w:iCs/>
          </w:rPr>
          <w:t xml:space="preserve"> Table A.5.3.4-1 Audit Message for Data Export as follows</w:t>
        </w:r>
      </w:moveTo>
    </w:p>
    <w:p w14:paraId="444F1CB3" w14:textId="77777777" w:rsidR="0038404B" w:rsidRDefault="006B3710" w:rsidP="00E90AB3">
      <w:pPr>
        <w:pStyle w:val="Bullet0"/>
        <w:ind w:left="713" w:firstLine="0"/>
        <w:rPr>
          <w:del w:id="281" w:author="Nichols, Steven (GE HealthCare)" w:date="2023-07-27T14:17:00Z"/>
        </w:rPr>
      </w:pPr>
      <w:moveTo w:id="282" w:author="Nichols, Steven (GE HealthCare)" w:date="2023-07-27T14:17:00Z">
        <w:r w:rsidRPr="00C60222">
          <w:rPr>
            <w:rStyle w:val="Strong"/>
            <w:rFonts w:ascii="Arial" w:hAnsi="Arial" w:cs="Arial"/>
          </w:rPr>
          <w:t>Table A.5.3.</w:t>
        </w:r>
        <w:r>
          <w:rPr>
            <w:rStyle w:val="Strong"/>
            <w:rFonts w:ascii="Arial" w:hAnsi="Arial" w:cs="Arial"/>
          </w:rPr>
          <w:t>4</w:t>
        </w:r>
        <w:r w:rsidRPr="00C60222">
          <w:rPr>
            <w:rStyle w:val="Strong"/>
            <w:rFonts w:ascii="Arial" w:hAnsi="Arial" w:cs="Arial"/>
          </w:rPr>
          <w:t xml:space="preserve">-1. Audit Message for Data </w:t>
        </w:r>
      </w:moveTo>
      <w:moveToRangeEnd w:id="279"/>
    </w:p>
    <w:p w14:paraId="2A0CDA37" w14:textId="77777777" w:rsidR="0095716C" w:rsidRDefault="0095716C" w:rsidP="005E36D6">
      <w:pPr>
        <w:rPr>
          <w:del w:id="283" w:author="Nichols, Steven (GE HealthCare)" w:date="2023-07-27T14:17:00Z"/>
        </w:rPr>
      </w:pPr>
      <w:del w:id="284" w:author="Nichols, Steven (GE HealthCare)" w:date="2023-07-27T14:17:00Z">
        <w:r>
          <w:delText xml:space="preserve"> </w:delText>
        </w:r>
      </w:del>
    </w:p>
    <w:p w14:paraId="4A1C4BFE" w14:textId="77777777" w:rsidR="006B3710" w:rsidRDefault="006B3710" w:rsidP="00E90AB3">
      <w:pPr>
        <w:pStyle w:val="Instruction"/>
        <w:rPr>
          <w:del w:id="285" w:author="Nichols, Steven (GE HealthCare)" w:date="2023-07-27T14:17:00Z"/>
        </w:rPr>
      </w:pPr>
      <w:del w:id="286" w:author="Nichols, Steven (GE HealthCare)" w:date="2023-07-27T14:17:00Z">
        <w:r>
          <w:delText>Modify PS3.14 Table A.5.3.4-1 Audit Message for Data Export as follows</w:delText>
        </w:r>
      </w:del>
    </w:p>
    <w:p w14:paraId="088B2641" w14:textId="771BD744" w:rsidR="006B3710" w:rsidRPr="00C60222" w:rsidRDefault="006B3710" w:rsidP="006B3710">
      <w:pPr>
        <w:pStyle w:val="Title2"/>
        <w:jc w:val="center"/>
        <w:rPr>
          <w:rFonts w:ascii="Arial" w:hAnsi="Arial" w:cs="Arial"/>
          <w:sz w:val="20"/>
          <w:szCs w:val="20"/>
        </w:rPr>
      </w:pPr>
      <w:del w:id="287" w:author="Nichols, Steven (GE HealthCare)" w:date="2023-07-27T14:17:00Z">
        <w:r w:rsidRPr="00C60222">
          <w:rPr>
            <w:rStyle w:val="Strong"/>
            <w:rFonts w:ascii="Arial" w:hAnsi="Arial" w:cs="Arial"/>
            <w:sz w:val="20"/>
            <w:szCs w:val="20"/>
          </w:rPr>
          <w:delText>Table A.5.3.</w:delText>
        </w:r>
        <w:r>
          <w:rPr>
            <w:rStyle w:val="Strong"/>
            <w:rFonts w:ascii="Arial" w:hAnsi="Arial" w:cs="Arial"/>
            <w:sz w:val="20"/>
            <w:szCs w:val="20"/>
          </w:rPr>
          <w:delText>4</w:delText>
        </w:r>
        <w:r w:rsidRPr="00C60222">
          <w:rPr>
            <w:rStyle w:val="Strong"/>
            <w:rFonts w:ascii="Arial" w:hAnsi="Arial" w:cs="Arial"/>
            <w:sz w:val="20"/>
            <w:szCs w:val="20"/>
          </w:rPr>
          <w:delText xml:space="preserve">-1. Audit Message for Data </w:delText>
        </w:r>
      </w:del>
      <w:r>
        <w:rPr>
          <w:rStyle w:val="Strong"/>
          <w:rFonts w:ascii="Arial" w:hAnsi="Arial" w:cs="Arial"/>
          <w:sz w:val="20"/>
          <w:szCs w:val="20"/>
        </w:rPr>
        <w:t>Exp</w:t>
      </w:r>
      <w:ins w:id="288" w:author="Robert Horn" w:date="2023-08-01T16:25:00Z">
        <w:r w:rsidR="00EA511B">
          <w:rPr>
            <w:rStyle w:val="Strong"/>
            <w:rFonts w:ascii="Arial" w:hAnsi="Arial" w:cs="Arial"/>
            <w:sz w:val="20"/>
            <w:szCs w:val="20"/>
          </w:rPr>
          <w:t>o</w:t>
        </w:r>
      </w:ins>
      <w:r>
        <w:rPr>
          <w:rStyle w:val="Strong"/>
          <w:rFonts w:ascii="Arial" w:hAnsi="Arial" w:cs="Arial"/>
          <w:sz w:val="20"/>
          <w:szCs w:val="20"/>
        </w:rPr>
        <w:t>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2787"/>
        <w:gridCol w:w="1160"/>
        <w:gridCol w:w="4249"/>
      </w:tblGrid>
      <w:tr w:rsidR="006B3710" w:rsidRPr="00AE7E2C" w14:paraId="1147D739" w14:textId="77777777" w:rsidTr="002F6E71">
        <w:tc>
          <w:tcPr>
            <w:tcW w:w="0" w:type="auto"/>
            <w:gridSpan w:val="4"/>
          </w:tcPr>
          <w:p w14:paraId="5D473EFA" w14:textId="77777777" w:rsidR="006B3710" w:rsidRPr="00AE7E2C" w:rsidRDefault="006B3710" w:rsidP="002F6E71">
            <w:pPr>
              <w:pStyle w:val="NormalWeb"/>
              <w:rPr>
                <w:rFonts w:ascii="Arial" w:hAnsi="Arial" w:cs="Arial"/>
                <w:sz w:val="20"/>
                <w:szCs w:val="20"/>
              </w:rPr>
            </w:pPr>
            <w:r>
              <w:rPr>
                <w:rFonts w:ascii="Arial" w:hAnsi="Arial" w:cs="Arial"/>
                <w:sz w:val="20"/>
                <w:szCs w:val="20"/>
              </w:rPr>
              <w:t>…</w:t>
            </w:r>
          </w:p>
        </w:tc>
      </w:tr>
      <w:tr w:rsidR="00126CD6" w:rsidRPr="00AE7E2C" w14:paraId="36B0007D" w14:textId="77777777" w:rsidTr="002F6E71">
        <w:tc>
          <w:tcPr>
            <w:tcW w:w="0" w:type="auto"/>
            <w:vMerge w:val="restart"/>
            <w:hideMark/>
          </w:tcPr>
          <w:p w14:paraId="0C187223" w14:textId="77777777" w:rsidR="006B3710" w:rsidRPr="00AE7E2C" w:rsidRDefault="006B3710" w:rsidP="002F6E71">
            <w:pPr>
              <w:pStyle w:val="NormalWeb"/>
              <w:rPr>
                <w:rFonts w:ascii="Arial" w:hAnsi="Arial" w:cs="Arial"/>
                <w:sz w:val="20"/>
                <w:szCs w:val="20"/>
              </w:rPr>
            </w:pPr>
            <w:r w:rsidRPr="00AE7E2C">
              <w:rPr>
                <w:rFonts w:ascii="Arial" w:hAnsi="Arial" w:cs="Arial"/>
                <w:sz w:val="20"/>
                <w:szCs w:val="20"/>
              </w:rPr>
              <w:t>Active Participant:</w:t>
            </w:r>
          </w:p>
          <w:p w14:paraId="20DF66AF" w14:textId="77777777" w:rsidR="006B3710" w:rsidRPr="00AE7E2C" w:rsidRDefault="006B3710" w:rsidP="002F6E71">
            <w:pPr>
              <w:pStyle w:val="NormalWeb"/>
              <w:rPr>
                <w:rFonts w:ascii="Arial" w:hAnsi="Arial" w:cs="Arial"/>
                <w:sz w:val="20"/>
                <w:szCs w:val="20"/>
              </w:rPr>
            </w:pPr>
            <w:r w:rsidRPr="00AE7E2C">
              <w:rPr>
                <w:rFonts w:ascii="Arial" w:hAnsi="Arial" w:cs="Arial"/>
                <w:sz w:val="20"/>
                <w:szCs w:val="20"/>
              </w:rPr>
              <w:t>Media (1)</w:t>
            </w:r>
          </w:p>
        </w:tc>
        <w:tc>
          <w:tcPr>
            <w:tcW w:w="0" w:type="auto"/>
            <w:hideMark/>
          </w:tcPr>
          <w:p w14:paraId="3573035E" w14:textId="77777777" w:rsidR="006B3710" w:rsidRPr="00AE7E2C" w:rsidRDefault="006B3710" w:rsidP="002F6E71">
            <w:pPr>
              <w:pStyle w:val="NormalWeb"/>
              <w:rPr>
                <w:rFonts w:ascii="Arial" w:hAnsi="Arial" w:cs="Arial"/>
                <w:sz w:val="20"/>
                <w:szCs w:val="20"/>
              </w:rPr>
            </w:pPr>
            <w:proofErr w:type="spellStart"/>
            <w:r w:rsidRPr="00AE7E2C">
              <w:rPr>
                <w:rFonts w:ascii="Arial" w:hAnsi="Arial" w:cs="Arial"/>
                <w:sz w:val="20"/>
                <w:szCs w:val="20"/>
              </w:rPr>
              <w:t>UserID</w:t>
            </w:r>
            <w:proofErr w:type="spellEnd"/>
          </w:p>
        </w:tc>
        <w:tc>
          <w:tcPr>
            <w:tcW w:w="0" w:type="auto"/>
            <w:hideMark/>
          </w:tcPr>
          <w:p w14:paraId="1855050B" w14:textId="77777777" w:rsidR="006B3710" w:rsidRPr="00AE7E2C" w:rsidRDefault="006B3710" w:rsidP="002F6E71">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10AF2CF3" w14:textId="0511C080" w:rsidR="006B3710" w:rsidRPr="00655D5E" w:rsidRDefault="006B3710" w:rsidP="002F6E71">
            <w:pPr>
              <w:pStyle w:val="NormalWeb"/>
              <w:rPr>
                <w:rFonts w:ascii="Arial" w:hAnsi="Arial" w:cs="Arial"/>
                <w:sz w:val="20"/>
                <w:szCs w:val="20"/>
              </w:rPr>
            </w:pPr>
            <w:r w:rsidRPr="00655D5E">
              <w:rPr>
                <w:rFonts w:ascii="Arial" w:hAnsi="Arial" w:cs="Arial"/>
                <w:sz w:val="20"/>
                <w:szCs w:val="20"/>
              </w:rPr>
              <w:t xml:space="preserve">See </w:t>
            </w:r>
            <w:ins w:id="289" w:author="Nichols, Steven (GE HealthCare)" w:date="2023-07-27T14:17:00Z">
              <w:r w:rsidR="00655D5E" w:rsidRPr="00655D5E">
                <w:rPr>
                  <w:rFonts w:ascii="Arial" w:hAnsi="Arial" w:cs="Arial"/>
                  <w:sz w:val="20"/>
                  <w:szCs w:val="20"/>
                </w:rPr>
                <w:t>Section A.5.2.1</w:t>
              </w:r>
            </w:ins>
          </w:p>
        </w:tc>
      </w:tr>
      <w:tr w:rsidR="00126CD6" w:rsidRPr="00AE7E2C" w14:paraId="55ECC0E5" w14:textId="77777777" w:rsidTr="002F6E71">
        <w:tc>
          <w:tcPr>
            <w:tcW w:w="0" w:type="auto"/>
            <w:vMerge/>
            <w:hideMark/>
          </w:tcPr>
          <w:p w14:paraId="0612E146" w14:textId="77777777" w:rsidR="006B3710" w:rsidRPr="00AE7E2C" w:rsidRDefault="006B3710" w:rsidP="002F6E71">
            <w:pPr>
              <w:rPr>
                <w:rFonts w:ascii="Arial" w:hAnsi="Arial" w:cs="Arial"/>
              </w:rPr>
            </w:pPr>
          </w:p>
        </w:tc>
        <w:tc>
          <w:tcPr>
            <w:tcW w:w="0" w:type="auto"/>
            <w:hideMark/>
          </w:tcPr>
          <w:p w14:paraId="1D58EEA8" w14:textId="77777777" w:rsidR="006B3710" w:rsidRPr="00AE7E2C" w:rsidRDefault="006B3710" w:rsidP="002F6E71">
            <w:pPr>
              <w:pStyle w:val="NormalWeb"/>
              <w:rPr>
                <w:rFonts w:ascii="Arial" w:hAnsi="Arial" w:cs="Arial"/>
                <w:sz w:val="20"/>
                <w:szCs w:val="20"/>
              </w:rPr>
            </w:pPr>
            <w:proofErr w:type="spellStart"/>
            <w:r w:rsidRPr="00AE7E2C">
              <w:rPr>
                <w:rFonts w:ascii="Arial" w:hAnsi="Arial" w:cs="Arial"/>
                <w:sz w:val="20"/>
                <w:szCs w:val="20"/>
              </w:rPr>
              <w:t>AlternativeUserID</w:t>
            </w:r>
            <w:proofErr w:type="spellEnd"/>
          </w:p>
        </w:tc>
        <w:tc>
          <w:tcPr>
            <w:tcW w:w="0" w:type="auto"/>
            <w:hideMark/>
          </w:tcPr>
          <w:p w14:paraId="77C86DA8" w14:textId="77777777" w:rsidR="006B3710" w:rsidRPr="00AE7E2C" w:rsidRDefault="006B3710" w:rsidP="002F6E71">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5F23C2EF" w14:textId="06698424" w:rsidR="006B3710" w:rsidRPr="00655D5E" w:rsidRDefault="006B3710" w:rsidP="002F6E71">
            <w:pPr>
              <w:pStyle w:val="NormalWeb"/>
              <w:rPr>
                <w:rFonts w:ascii="Arial" w:hAnsi="Arial" w:cs="Arial"/>
                <w:sz w:val="20"/>
                <w:szCs w:val="20"/>
              </w:rPr>
            </w:pPr>
            <w:r w:rsidRPr="00655D5E">
              <w:rPr>
                <w:rFonts w:ascii="Arial" w:hAnsi="Arial" w:cs="Arial"/>
                <w:sz w:val="20"/>
                <w:szCs w:val="20"/>
              </w:rPr>
              <w:t xml:space="preserve">See </w:t>
            </w:r>
            <w:ins w:id="290" w:author="Nichols, Steven (GE HealthCare)" w:date="2023-07-27T14:17:00Z">
              <w:r w:rsidR="00655D5E" w:rsidRPr="00655D5E">
                <w:rPr>
                  <w:rFonts w:ascii="Arial" w:hAnsi="Arial" w:cs="Arial"/>
                  <w:sz w:val="20"/>
                  <w:szCs w:val="20"/>
                </w:rPr>
                <w:t>Section A.5.2.2</w:t>
              </w:r>
            </w:ins>
          </w:p>
        </w:tc>
      </w:tr>
      <w:tr w:rsidR="00126CD6" w:rsidRPr="00AE7E2C" w14:paraId="742AE6C9" w14:textId="77777777" w:rsidTr="002F6E71">
        <w:tc>
          <w:tcPr>
            <w:tcW w:w="0" w:type="auto"/>
            <w:vMerge/>
            <w:hideMark/>
          </w:tcPr>
          <w:p w14:paraId="10F22AAB" w14:textId="77777777" w:rsidR="006B3710" w:rsidRPr="00AE7E2C" w:rsidRDefault="006B3710" w:rsidP="002F6E71">
            <w:pPr>
              <w:rPr>
                <w:rFonts w:ascii="Arial" w:hAnsi="Arial" w:cs="Arial"/>
              </w:rPr>
            </w:pPr>
          </w:p>
        </w:tc>
        <w:tc>
          <w:tcPr>
            <w:tcW w:w="0" w:type="auto"/>
            <w:hideMark/>
          </w:tcPr>
          <w:p w14:paraId="355B9BE4" w14:textId="77777777" w:rsidR="006B3710" w:rsidRPr="00AE7E2C" w:rsidRDefault="006B3710" w:rsidP="002F6E71">
            <w:pPr>
              <w:pStyle w:val="NormalWeb"/>
              <w:rPr>
                <w:rFonts w:ascii="Arial" w:hAnsi="Arial" w:cs="Arial"/>
                <w:sz w:val="20"/>
                <w:szCs w:val="20"/>
              </w:rPr>
            </w:pPr>
            <w:proofErr w:type="spellStart"/>
            <w:r w:rsidRPr="00AE7E2C">
              <w:rPr>
                <w:rFonts w:ascii="Arial" w:hAnsi="Arial" w:cs="Arial"/>
                <w:sz w:val="20"/>
                <w:szCs w:val="20"/>
              </w:rPr>
              <w:t>UserName</w:t>
            </w:r>
            <w:proofErr w:type="spellEnd"/>
          </w:p>
        </w:tc>
        <w:tc>
          <w:tcPr>
            <w:tcW w:w="0" w:type="auto"/>
            <w:hideMark/>
          </w:tcPr>
          <w:p w14:paraId="16785565" w14:textId="77777777" w:rsidR="006B3710" w:rsidRPr="00AE7E2C" w:rsidRDefault="006B3710" w:rsidP="002F6E71">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2170B5D2" w14:textId="77777777" w:rsidR="006B3710" w:rsidRPr="00044A02" w:rsidRDefault="006B3710" w:rsidP="002F6E71">
            <w:pPr>
              <w:pStyle w:val="NormalWeb"/>
              <w:rPr>
                <w:rFonts w:ascii="Arial" w:hAnsi="Arial" w:cs="Arial"/>
                <w:sz w:val="20"/>
                <w:szCs w:val="20"/>
              </w:rPr>
            </w:pPr>
            <w:r w:rsidRPr="00044A02">
              <w:rPr>
                <w:rFonts w:ascii="Arial" w:hAnsi="Arial" w:cs="Arial"/>
                <w:sz w:val="20"/>
                <w:szCs w:val="20"/>
              </w:rPr>
              <w:t>not specialized</w:t>
            </w:r>
          </w:p>
        </w:tc>
      </w:tr>
      <w:tr w:rsidR="00126CD6" w:rsidRPr="00AE7E2C" w14:paraId="6383F175" w14:textId="77777777" w:rsidTr="002F6E71">
        <w:tc>
          <w:tcPr>
            <w:tcW w:w="0" w:type="auto"/>
            <w:vMerge/>
            <w:hideMark/>
          </w:tcPr>
          <w:p w14:paraId="0DB0AA9B" w14:textId="77777777" w:rsidR="006B3710" w:rsidRPr="00AE7E2C" w:rsidRDefault="006B3710" w:rsidP="002F6E71">
            <w:pPr>
              <w:rPr>
                <w:rFonts w:ascii="Arial" w:hAnsi="Arial" w:cs="Arial"/>
              </w:rPr>
            </w:pPr>
          </w:p>
        </w:tc>
        <w:tc>
          <w:tcPr>
            <w:tcW w:w="0" w:type="auto"/>
            <w:hideMark/>
          </w:tcPr>
          <w:p w14:paraId="4D8DC3DD" w14:textId="77777777" w:rsidR="006B3710" w:rsidRPr="00AE7E2C" w:rsidRDefault="006B3710" w:rsidP="002F6E71">
            <w:pPr>
              <w:pStyle w:val="NormalWeb"/>
              <w:rPr>
                <w:rFonts w:ascii="Arial" w:hAnsi="Arial" w:cs="Arial"/>
                <w:sz w:val="20"/>
                <w:szCs w:val="20"/>
              </w:rPr>
            </w:pPr>
            <w:proofErr w:type="spellStart"/>
            <w:r w:rsidRPr="00AE7E2C">
              <w:rPr>
                <w:rFonts w:ascii="Arial" w:hAnsi="Arial" w:cs="Arial"/>
                <w:sz w:val="20"/>
                <w:szCs w:val="20"/>
              </w:rPr>
              <w:t>UserIsRequestor</w:t>
            </w:r>
            <w:proofErr w:type="spellEnd"/>
          </w:p>
        </w:tc>
        <w:tc>
          <w:tcPr>
            <w:tcW w:w="0" w:type="auto"/>
            <w:hideMark/>
          </w:tcPr>
          <w:p w14:paraId="529FE108" w14:textId="77777777" w:rsidR="006B3710" w:rsidRPr="00AE7E2C" w:rsidRDefault="006B3710" w:rsidP="002F6E71">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5A88D163" w14:textId="77777777" w:rsidR="006B3710" w:rsidRPr="00044A02" w:rsidRDefault="006B3710" w:rsidP="002F6E71">
            <w:pPr>
              <w:pStyle w:val="NormalWeb"/>
              <w:rPr>
                <w:rFonts w:ascii="Arial" w:hAnsi="Arial" w:cs="Arial"/>
                <w:sz w:val="20"/>
                <w:szCs w:val="20"/>
              </w:rPr>
            </w:pPr>
            <w:r w:rsidRPr="00044A02">
              <w:rPr>
                <w:rFonts w:ascii="Arial" w:hAnsi="Arial" w:cs="Arial"/>
                <w:sz w:val="20"/>
                <w:szCs w:val="20"/>
              </w:rPr>
              <w:t>Shall be FALSE</w:t>
            </w:r>
          </w:p>
        </w:tc>
      </w:tr>
      <w:tr w:rsidR="00126CD6" w:rsidRPr="00AE7E2C" w14:paraId="1ED5466F" w14:textId="77777777" w:rsidTr="002F6E71">
        <w:tc>
          <w:tcPr>
            <w:tcW w:w="0" w:type="auto"/>
            <w:vMerge/>
            <w:hideMark/>
          </w:tcPr>
          <w:p w14:paraId="18BC27B0" w14:textId="77777777" w:rsidR="006B3710" w:rsidRPr="00AE7E2C" w:rsidRDefault="006B3710" w:rsidP="002F6E71">
            <w:pPr>
              <w:rPr>
                <w:rFonts w:ascii="Arial" w:hAnsi="Arial" w:cs="Arial"/>
              </w:rPr>
            </w:pPr>
          </w:p>
        </w:tc>
        <w:tc>
          <w:tcPr>
            <w:tcW w:w="0" w:type="auto"/>
            <w:hideMark/>
          </w:tcPr>
          <w:p w14:paraId="054B5904" w14:textId="77777777" w:rsidR="006B3710" w:rsidRPr="00AE7E2C" w:rsidRDefault="006B3710" w:rsidP="002F6E71">
            <w:pPr>
              <w:pStyle w:val="NormalWeb"/>
              <w:rPr>
                <w:rFonts w:ascii="Arial" w:hAnsi="Arial" w:cs="Arial"/>
                <w:sz w:val="20"/>
                <w:szCs w:val="20"/>
              </w:rPr>
            </w:pPr>
            <w:proofErr w:type="spellStart"/>
            <w:r w:rsidRPr="00AE7E2C">
              <w:rPr>
                <w:rFonts w:ascii="Arial" w:hAnsi="Arial" w:cs="Arial"/>
                <w:sz w:val="20"/>
                <w:szCs w:val="20"/>
              </w:rPr>
              <w:t>RoleIDCode</w:t>
            </w:r>
            <w:proofErr w:type="spellEnd"/>
          </w:p>
        </w:tc>
        <w:tc>
          <w:tcPr>
            <w:tcW w:w="0" w:type="auto"/>
            <w:hideMark/>
          </w:tcPr>
          <w:p w14:paraId="36A2AC45" w14:textId="77777777" w:rsidR="006B3710" w:rsidRPr="00AE7E2C" w:rsidRDefault="006B3710" w:rsidP="002F6E71">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19B7A74A" w14:textId="77777777" w:rsidR="006B3710" w:rsidRDefault="006B3710" w:rsidP="002F6E71">
            <w:pPr>
              <w:pStyle w:val="NormalWeb"/>
              <w:rPr>
                <w:rStyle w:val="Hyperlink"/>
                <w:rFonts w:ascii="Arial" w:hAnsi="Arial" w:cs="Arial"/>
                <w:b/>
                <w:bCs/>
                <w:strike/>
                <w:color w:val="auto"/>
                <w:sz w:val="20"/>
                <w:szCs w:val="20"/>
                <w:u w:val="none"/>
              </w:rPr>
            </w:pPr>
            <w:r w:rsidRPr="00D526C5">
              <w:rPr>
                <w:rFonts w:ascii="Arial" w:hAnsi="Arial" w:cs="Arial"/>
                <w:b/>
                <w:bCs/>
                <w:strike/>
                <w:sz w:val="20"/>
                <w:szCs w:val="20"/>
              </w:rPr>
              <w:t xml:space="preserve">EV </w:t>
            </w:r>
            <w:hyperlink r:id="rId10" w:anchor="DCM_110154" w:history="1">
              <w:r w:rsidRPr="00D526C5">
                <w:rPr>
                  <w:rStyle w:val="Hyperlink"/>
                  <w:rFonts w:ascii="Arial" w:hAnsi="Arial" w:cs="Arial"/>
                  <w:b/>
                  <w:bCs/>
                  <w:strike/>
                  <w:color w:val="auto"/>
                  <w:sz w:val="20"/>
                  <w:szCs w:val="20"/>
                  <w:u w:val="none"/>
                </w:rPr>
                <w:t>(110154, DCM, "Destination Media")</w:t>
              </w:r>
            </w:hyperlink>
          </w:p>
          <w:p w14:paraId="46F8C8BF" w14:textId="1A2F2946" w:rsidR="00E24B95" w:rsidRPr="00126CD6" w:rsidRDefault="00E24B95" w:rsidP="002F6E71">
            <w:pPr>
              <w:pStyle w:val="NormalWeb"/>
              <w:rPr>
                <w:rStyle w:val="Hyperlink"/>
                <w:rFonts w:ascii="Arial" w:hAnsi="Arial" w:cs="Arial"/>
                <w:b/>
                <w:bCs/>
                <w:color w:val="auto"/>
                <w:sz w:val="20"/>
                <w:szCs w:val="20"/>
              </w:rPr>
            </w:pPr>
            <w:r>
              <w:rPr>
                <w:rStyle w:val="Hyperlink"/>
                <w:rFonts w:ascii="Arial" w:hAnsi="Arial" w:cs="Arial"/>
                <w:b/>
                <w:bCs/>
                <w:color w:val="auto"/>
                <w:sz w:val="20"/>
                <w:szCs w:val="20"/>
              </w:rPr>
              <w:lastRenderedPageBreak/>
              <w:t>Values selected from DCID</w:t>
            </w:r>
            <w:r w:rsidR="00F02FCA">
              <w:rPr>
                <w:rStyle w:val="Hyperlink"/>
                <w:rFonts w:ascii="Arial" w:hAnsi="Arial" w:cs="Arial"/>
                <w:b/>
                <w:bCs/>
                <w:color w:val="auto"/>
                <w:sz w:val="20"/>
                <w:szCs w:val="20"/>
              </w:rPr>
              <w:t xml:space="preserve"> 402</w:t>
            </w:r>
            <w:r>
              <w:rPr>
                <w:rStyle w:val="Hyperlink"/>
                <w:rFonts w:ascii="Arial" w:hAnsi="Arial" w:cs="Arial"/>
                <w:b/>
                <w:bCs/>
                <w:color w:val="auto"/>
                <w:sz w:val="20"/>
                <w:szCs w:val="20"/>
              </w:rPr>
              <w:t xml:space="preserve"> </w:t>
            </w:r>
            <w:r w:rsidR="00F02FCA">
              <w:rPr>
                <w:rStyle w:val="Hyperlink"/>
                <w:rFonts w:ascii="Arial" w:hAnsi="Arial" w:cs="Arial"/>
                <w:b/>
                <w:bCs/>
                <w:color w:val="auto"/>
                <w:sz w:val="20"/>
                <w:szCs w:val="20"/>
              </w:rPr>
              <w:t>“</w:t>
            </w:r>
            <w:r w:rsidR="00F02FCA" w:rsidRPr="00F02FCA">
              <w:rPr>
                <w:rStyle w:val="Hyperlink"/>
                <w:rFonts w:ascii="Arial" w:hAnsi="Arial" w:cs="Arial"/>
                <w:b/>
                <w:bCs/>
                <w:color w:val="auto"/>
                <w:sz w:val="20"/>
                <w:szCs w:val="20"/>
              </w:rPr>
              <w:t>Audit Active Participant Role ID Code</w:t>
            </w:r>
            <w:r w:rsidR="00F02FCA">
              <w:rPr>
                <w:rStyle w:val="Hyperlink"/>
                <w:rFonts w:ascii="Arial" w:hAnsi="Arial" w:cs="Arial"/>
                <w:b/>
                <w:bCs/>
                <w:color w:val="auto"/>
                <w:sz w:val="20"/>
                <w:szCs w:val="20"/>
              </w:rPr>
              <w:t>”</w:t>
            </w:r>
          </w:p>
          <w:p w14:paraId="35997BA7" w14:textId="77777777" w:rsidR="006B3710" w:rsidRPr="007E7FC1" w:rsidRDefault="006B3710" w:rsidP="002F6E71">
            <w:pPr>
              <w:pStyle w:val="NormalWeb"/>
              <w:rPr>
                <w:rFonts w:ascii="Arial" w:hAnsi="Arial" w:cs="Arial"/>
                <w:b/>
                <w:bCs/>
                <w:sz w:val="20"/>
                <w:szCs w:val="20"/>
                <w:u w:val="single"/>
              </w:rPr>
            </w:pPr>
            <w:r w:rsidRPr="00277865">
              <w:rPr>
                <w:rFonts w:ascii="Arial" w:hAnsi="Arial" w:cs="Arial"/>
                <w:sz w:val="20"/>
                <w:szCs w:val="20"/>
              </w:rPr>
              <w:t xml:space="preserve"> </w:t>
            </w:r>
            <w:r w:rsidRPr="00044A02">
              <w:rPr>
                <w:rFonts w:ascii="Arial" w:hAnsi="Arial" w:cs="Arial"/>
                <w:b/>
                <w:bCs/>
                <w:sz w:val="20"/>
                <w:szCs w:val="20"/>
                <w:u w:val="single"/>
              </w:rPr>
              <w:t xml:space="preserve">See Section </w:t>
            </w:r>
            <w:r>
              <w:rPr>
                <w:rFonts w:ascii="Arial" w:hAnsi="Arial" w:cs="Arial"/>
                <w:b/>
                <w:bCs/>
                <w:sz w:val="20"/>
                <w:szCs w:val="20"/>
                <w:u w:val="single"/>
              </w:rPr>
              <w:t>A.5.2.7</w:t>
            </w:r>
          </w:p>
        </w:tc>
      </w:tr>
      <w:tr w:rsidR="00126CD6" w:rsidRPr="00AE7E2C" w14:paraId="0DF0F305" w14:textId="77777777" w:rsidTr="002F6E71">
        <w:tc>
          <w:tcPr>
            <w:tcW w:w="0" w:type="auto"/>
            <w:vMerge/>
            <w:hideMark/>
          </w:tcPr>
          <w:p w14:paraId="41B55CED" w14:textId="77777777" w:rsidR="006B3710" w:rsidRPr="00AE7E2C" w:rsidRDefault="006B3710" w:rsidP="002F6E71">
            <w:pPr>
              <w:rPr>
                <w:rFonts w:ascii="Arial" w:hAnsi="Arial" w:cs="Arial"/>
              </w:rPr>
            </w:pPr>
          </w:p>
        </w:tc>
        <w:tc>
          <w:tcPr>
            <w:tcW w:w="0" w:type="auto"/>
            <w:hideMark/>
          </w:tcPr>
          <w:p w14:paraId="65BAB76D" w14:textId="77777777" w:rsidR="006B3710" w:rsidRPr="00AE7E2C" w:rsidRDefault="006B3710" w:rsidP="002F6E71">
            <w:pPr>
              <w:pStyle w:val="NormalWeb"/>
              <w:rPr>
                <w:rFonts w:ascii="Arial" w:hAnsi="Arial" w:cs="Arial"/>
                <w:sz w:val="20"/>
                <w:szCs w:val="20"/>
              </w:rPr>
            </w:pPr>
            <w:proofErr w:type="spellStart"/>
            <w:r w:rsidRPr="00AE7E2C">
              <w:rPr>
                <w:rFonts w:ascii="Arial" w:hAnsi="Arial" w:cs="Arial"/>
                <w:sz w:val="20"/>
                <w:szCs w:val="20"/>
              </w:rPr>
              <w:t>NetworkAccessPointTypeCode</w:t>
            </w:r>
            <w:proofErr w:type="spellEnd"/>
          </w:p>
        </w:tc>
        <w:tc>
          <w:tcPr>
            <w:tcW w:w="0" w:type="auto"/>
            <w:hideMark/>
          </w:tcPr>
          <w:p w14:paraId="471BCDCD" w14:textId="77777777" w:rsidR="006B3710" w:rsidRPr="00AE7E2C" w:rsidRDefault="006B3710" w:rsidP="002F6E71">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10B31F52" w14:textId="77777777" w:rsidR="006B3710" w:rsidRPr="00744462" w:rsidRDefault="006B3710" w:rsidP="002F6E71">
            <w:pPr>
              <w:pStyle w:val="NormalWeb"/>
              <w:rPr>
                <w:rFonts w:ascii="Arial" w:hAnsi="Arial" w:cs="Arial"/>
                <w:sz w:val="20"/>
                <w:szCs w:val="20"/>
              </w:rPr>
            </w:pPr>
            <w:r w:rsidRPr="00044A02">
              <w:rPr>
                <w:rFonts w:ascii="Arial" w:hAnsi="Arial" w:cs="Arial"/>
                <w:sz w:val="20"/>
                <w:szCs w:val="20"/>
              </w:rPr>
              <w:t>Required if being exported to other than physical media, e.g., to a n</w:t>
            </w:r>
            <w:r w:rsidRPr="00F04BFA">
              <w:rPr>
                <w:rFonts w:ascii="Arial" w:hAnsi="Arial" w:cs="Arial"/>
                <w:sz w:val="20"/>
                <w:szCs w:val="20"/>
              </w:rPr>
              <w:t>etwork destination rather than to film, paper or CD. May be present otherwise.</w:t>
            </w:r>
          </w:p>
        </w:tc>
      </w:tr>
      <w:tr w:rsidR="00126CD6" w:rsidRPr="00AE7E2C" w14:paraId="52C2419F" w14:textId="77777777" w:rsidTr="002F6E71">
        <w:tc>
          <w:tcPr>
            <w:tcW w:w="0" w:type="auto"/>
            <w:vMerge/>
            <w:hideMark/>
          </w:tcPr>
          <w:p w14:paraId="25E2EF7F" w14:textId="77777777" w:rsidR="006B3710" w:rsidRPr="00AE7E2C" w:rsidRDefault="006B3710" w:rsidP="002F6E71">
            <w:pPr>
              <w:rPr>
                <w:rFonts w:ascii="Arial" w:hAnsi="Arial" w:cs="Arial"/>
              </w:rPr>
            </w:pPr>
          </w:p>
        </w:tc>
        <w:tc>
          <w:tcPr>
            <w:tcW w:w="0" w:type="auto"/>
            <w:hideMark/>
          </w:tcPr>
          <w:p w14:paraId="0E0A9A4E" w14:textId="77777777" w:rsidR="006B3710" w:rsidRPr="00AE7E2C" w:rsidRDefault="006B3710" w:rsidP="002F6E71">
            <w:pPr>
              <w:pStyle w:val="NormalWeb"/>
              <w:rPr>
                <w:rFonts w:ascii="Arial" w:hAnsi="Arial" w:cs="Arial"/>
                <w:sz w:val="20"/>
                <w:szCs w:val="20"/>
              </w:rPr>
            </w:pPr>
            <w:proofErr w:type="spellStart"/>
            <w:r w:rsidRPr="00AE7E2C">
              <w:rPr>
                <w:rFonts w:ascii="Arial" w:hAnsi="Arial" w:cs="Arial"/>
                <w:sz w:val="20"/>
                <w:szCs w:val="20"/>
              </w:rPr>
              <w:t>NetworkAccessPointID</w:t>
            </w:r>
            <w:proofErr w:type="spellEnd"/>
          </w:p>
        </w:tc>
        <w:tc>
          <w:tcPr>
            <w:tcW w:w="0" w:type="auto"/>
            <w:hideMark/>
          </w:tcPr>
          <w:p w14:paraId="47CE5A88" w14:textId="77777777" w:rsidR="006B3710" w:rsidRPr="00AE7E2C" w:rsidRDefault="006B3710" w:rsidP="002F6E71">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5273F616" w14:textId="77777777" w:rsidR="006B3710" w:rsidRPr="00AD1CC8" w:rsidRDefault="006B3710" w:rsidP="002F6E71">
            <w:pPr>
              <w:pStyle w:val="NormalWeb"/>
              <w:rPr>
                <w:rFonts w:ascii="Arial" w:hAnsi="Arial" w:cs="Arial"/>
                <w:sz w:val="20"/>
                <w:szCs w:val="20"/>
              </w:rPr>
            </w:pPr>
            <w:r w:rsidRPr="00044A02">
              <w:rPr>
                <w:rFonts w:ascii="Arial" w:hAnsi="Arial" w:cs="Arial"/>
                <w:sz w:val="20"/>
                <w:szCs w:val="20"/>
              </w:rPr>
              <w:t>Required if Net Access Point Type Code is present. May be present otherwise.</w:t>
            </w:r>
          </w:p>
        </w:tc>
      </w:tr>
      <w:tr w:rsidR="00126CD6" w:rsidRPr="00AE7E2C" w14:paraId="3900643B" w14:textId="77777777" w:rsidTr="002F6E71">
        <w:tc>
          <w:tcPr>
            <w:tcW w:w="0" w:type="auto"/>
            <w:vMerge/>
            <w:hideMark/>
          </w:tcPr>
          <w:p w14:paraId="3A772570" w14:textId="77777777" w:rsidR="006B3710" w:rsidRPr="00AE7E2C" w:rsidRDefault="006B3710" w:rsidP="002F6E71">
            <w:pPr>
              <w:rPr>
                <w:rFonts w:ascii="Arial" w:hAnsi="Arial" w:cs="Arial"/>
              </w:rPr>
            </w:pPr>
          </w:p>
        </w:tc>
        <w:tc>
          <w:tcPr>
            <w:tcW w:w="0" w:type="auto"/>
            <w:hideMark/>
          </w:tcPr>
          <w:p w14:paraId="07E40DC3" w14:textId="77777777" w:rsidR="006B3710" w:rsidRPr="00AE7E2C" w:rsidRDefault="006B3710" w:rsidP="002F6E71">
            <w:pPr>
              <w:pStyle w:val="NormalWeb"/>
              <w:rPr>
                <w:rFonts w:ascii="Arial" w:hAnsi="Arial" w:cs="Arial"/>
                <w:sz w:val="20"/>
                <w:szCs w:val="20"/>
              </w:rPr>
            </w:pPr>
            <w:proofErr w:type="spellStart"/>
            <w:r w:rsidRPr="00AE7E2C">
              <w:rPr>
                <w:rFonts w:ascii="Arial" w:hAnsi="Arial" w:cs="Arial"/>
                <w:sz w:val="20"/>
                <w:szCs w:val="20"/>
              </w:rPr>
              <w:t>MediaIdentifier</w:t>
            </w:r>
            <w:proofErr w:type="spellEnd"/>
          </w:p>
        </w:tc>
        <w:tc>
          <w:tcPr>
            <w:tcW w:w="0" w:type="auto"/>
            <w:hideMark/>
          </w:tcPr>
          <w:p w14:paraId="52F09DAC" w14:textId="77777777" w:rsidR="006B3710" w:rsidRPr="00AE7E2C" w:rsidRDefault="006B3710" w:rsidP="002F6E71">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73DDB349" w14:textId="77777777" w:rsidR="006B3710" w:rsidRPr="00044A02" w:rsidRDefault="006B3710" w:rsidP="002F6E71">
            <w:pPr>
              <w:pStyle w:val="TableEntry"/>
            </w:pPr>
            <w:r w:rsidRPr="00044A02">
              <w:t>Volume ID, URI, or other identifier for media.</w:t>
            </w:r>
          </w:p>
          <w:p w14:paraId="1B33F5A0" w14:textId="77777777" w:rsidR="006B3710" w:rsidRPr="00E80894" w:rsidRDefault="006B3710" w:rsidP="002F6E71">
            <w:pPr>
              <w:pStyle w:val="TableEntry"/>
            </w:pPr>
            <w:r w:rsidRPr="00717039">
              <w:t>Required if digital media. May be present otherwise.</w:t>
            </w:r>
          </w:p>
        </w:tc>
      </w:tr>
      <w:tr w:rsidR="00126CD6" w:rsidRPr="00AE7E2C" w14:paraId="4D38BE76" w14:textId="77777777" w:rsidTr="002F6E71">
        <w:tc>
          <w:tcPr>
            <w:tcW w:w="0" w:type="auto"/>
            <w:vMerge/>
            <w:hideMark/>
          </w:tcPr>
          <w:p w14:paraId="6FDBED0F" w14:textId="77777777" w:rsidR="006B3710" w:rsidRPr="00AE7E2C" w:rsidRDefault="006B3710" w:rsidP="002F6E71">
            <w:pPr>
              <w:rPr>
                <w:rFonts w:ascii="Arial" w:hAnsi="Arial" w:cs="Arial"/>
              </w:rPr>
            </w:pPr>
          </w:p>
        </w:tc>
        <w:tc>
          <w:tcPr>
            <w:tcW w:w="0" w:type="auto"/>
            <w:hideMark/>
          </w:tcPr>
          <w:p w14:paraId="63223E6D" w14:textId="77777777" w:rsidR="006B3710" w:rsidRPr="00AE7E2C" w:rsidRDefault="006B3710" w:rsidP="002F6E71">
            <w:pPr>
              <w:pStyle w:val="NormalWeb"/>
              <w:rPr>
                <w:rFonts w:ascii="Arial" w:hAnsi="Arial" w:cs="Arial"/>
                <w:sz w:val="20"/>
                <w:szCs w:val="20"/>
              </w:rPr>
            </w:pPr>
            <w:r w:rsidRPr="00AE7E2C">
              <w:rPr>
                <w:rFonts w:ascii="Arial" w:hAnsi="Arial" w:cs="Arial"/>
                <w:sz w:val="20"/>
                <w:szCs w:val="20"/>
              </w:rPr>
              <w:t>MediaType</w:t>
            </w:r>
          </w:p>
        </w:tc>
        <w:tc>
          <w:tcPr>
            <w:tcW w:w="0" w:type="auto"/>
            <w:hideMark/>
          </w:tcPr>
          <w:p w14:paraId="33C1BDAE" w14:textId="2B6EE6A3" w:rsidR="006B3710" w:rsidRPr="00AE7E2C" w:rsidRDefault="006B3710" w:rsidP="002F6E71">
            <w:pPr>
              <w:pStyle w:val="NormalWeb"/>
              <w:jc w:val="center"/>
              <w:rPr>
                <w:rFonts w:ascii="Arial" w:hAnsi="Arial" w:cs="Arial"/>
                <w:sz w:val="20"/>
                <w:szCs w:val="20"/>
              </w:rPr>
            </w:pPr>
            <w:commentRangeStart w:id="291"/>
            <w:commentRangeStart w:id="292"/>
            <w:r w:rsidRPr="00AE7E2C">
              <w:rPr>
                <w:rFonts w:ascii="Arial" w:hAnsi="Arial" w:cs="Arial"/>
                <w:sz w:val="20"/>
                <w:szCs w:val="20"/>
              </w:rPr>
              <w:t>M</w:t>
            </w:r>
            <w:commentRangeEnd w:id="291"/>
            <w:r w:rsidR="006E7653">
              <w:rPr>
                <w:rStyle w:val="CommentReference"/>
                <w:rFonts w:ascii="Helvetica" w:hAnsi="Helvetica"/>
              </w:rPr>
              <w:commentReference w:id="291"/>
            </w:r>
            <w:commentRangeEnd w:id="292"/>
            <w:r w:rsidR="00EA511B">
              <w:rPr>
                <w:rStyle w:val="CommentReference"/>
                <w:rFonts w:ascii="Helvetica" w:hAnsi="Helvetica"/>
              </w:rPr>
              <w:commentReference w:id="292"/>
            </w:r>
            <w:ins w:id="293" w:author="Robert Horn" w:date="2023-08-01T16:25:00Z">
              <w:r w:rsidR="00EA511B" w:rsidRPr="00EA511B">
                <w:rPr>
                  <w:rFonts w:ascii="Arial" w:hAnsi="Arial" w:cs="Arial"/>
                  <w:b/>
                  <w:bCs/>
                  <w:sz w:val="20"/>
                  <w:szCs w:val="20"/>
                  <w:u w:val="single"/>
                  <w:rPrChange w:id="294" w:author="Robert Horn" w:date="2023-08-01T16:25:00Z">
                    <w:rPr>
                      <w:rFonts w:ascii="Arial" w:hAnsi="Arial" w:cs="Arial"/>
                      <w:sz w:val="20"/>
                      <w:szCs w:val="20"/>
                    </w:rPr>
                  </w:rPrChange>
                </w:rPr>
                <w:t>C</w:t>
              </w:r>
            </w:ins>
          </w:p>
        </w:tc>
        <w:tc>
          <w:tcPr>
            <w:tcW w:w="0" w:type="auto"/>
            <w:hideMark/>
          </w:tcPr>
          <w:p w14:paraId="380EF31C" w14:textId="263DCE94" w:rsidR="00EA511B" w:rsidRPr="002F6E71" w:rsidRDefault="006B3710" w:rsidP="002F6E71">
            <w:pPr>
              <w:pStyle w:val="TableEntry"/>
              <w:rPr>
                <w:b/>
                <w:bCs/>
                <w:strike/>
              </w:rPr>
            </w:pPr>
            <w:r w:rsidRPr="002F6E71">
              <w:rPr>
                <w:b/>
                <w:bCs/>
                <w:strike/>
              </w:rPr>
              <w:t xml:space="preserve">Values selected from DCID 405 “Media Type </w:t>
            </w:r>
            <w:proofErr w:type="gramStart"/>
            <w:r w:rsidRPr="002F6E71">
              <w:rPr>
                <w:b/>
                <w:bCs/>
                <w:strike/>
              </w:rPr>
              <w:t>Code</w:t>
            </w:r>
            <w:proofErr w:type="gramEnd"/>
            <w:r w:rsidRPr="002F6E71">
              <w:rPr>
                <w:b/>
                <w:bCs/>
                <w:strike/>
              </w:rPr>
              <w:t>”</w:t>
            </w:r>
          </w:p>
          <w:p w14:paraId="7175EAAD" w14:textId="77777777" w:rsidR="00EA511B" w:rsidRPr="00EA511B" w:rsidRDefault="00EA511B" w:rsidP="00EA511B">
            <w:pPr>
              <w:pStyle w:val="TableEntry"/>
              <w:rPr>
                <w:ins w:id="295" w:author="Robert Horn" w:date="2023-08-01T16:31:00Z"/>
                <w:b/>
                <w:bCs/>
                <w:u w:val="single"/>
              </w:rPr>
            </w:pPr>
            <w:ins w:id="296" w:author="Robert Horn" w:date="2023-08-01T16:31:00Z">
              <w:r w:rsidRPr="00EA511B">
                <w:rPr>
                  <w:b/>
                  <w:bCs/>
                  <w:u w:val="single"/>
                </w:rPr>
                <w:t>Values selected from DCID 405 or DCID 4xx.</w:t>
              </w:r>
            </w:ins>
          </w:p>
          <w:p w14:paraId="6CB131C8" w14:textId="4C177153" w:rsidR="00EA511B" w:rsidRPr="00EA511B" w:rsidRDefault="00EA511B" w:rsidP="00EA511B">
            <w:pPr>
              <w:pStyle w:val="TableEntry"/>
              <w:rPr>
                <w:b/>
                <w:bCs/>
                <w:u w:val="single"/>
              </w:rPr>
            </w:pPr>
            <w:ins w:id="297" w:author="Robert Horn" w:date="2023-08-01T16:31:00Z">
              <w:r w:rsidRPr="00EA511B">
                <w:rPr>
                  <w:b/>
                  <w:bCs/>
                  <w:u w:val="single"/>
                </w:rPr>
                <w:t xml:space="preserve">Required if </w:t>
              </w:r>
              <w:proofErr w:type="spellStart"/>
              <w:r w:rsidRPr="00EA511B">
                <w:rPr>
                  <w:b/>
                  <w:bCs/>
                  <w:u w:val="single"/>
                </w:rPr>
                <w:t>NetworkAccessPoint</w:t>
              </w:r>
              <w:proofErr w:type="spellEnd"/>
              <w:r w:rsidRPr="00EA511B">
                <w:rPr>
                  <w:b/>
                  <w:bCs/>
                  <w:u w:val="single"/>
                </w:rPr>
                <w:t xml:space="preserve"> ID is not present.</w:t>
              </w:r>
            </w:ins>
            <w:ins w:id="298" w:author="Robert Horn" w:date="2023-08-01T16:32:00Z">
              <w:r>
                <w:rPr>
                  <w:b/>
                  <w:bCs/>
                  <w:u w:val="single"/>
                </w:rPr>
                <w:t xml:space="preserve"> May be present otherwise.</w:t>
              </w:r>
            </w:ins>
            <w:del w:id="299" w:author="Robert Horn" w:date="2023-08-01T16:31:00Z">
              <w:r w:rsidR="006B3710" w:rsidRPr="002F6E71" w:rsidDel="00EA511B">
                <w:rPr>
                  <w:b/>
                  <w:bCs/>
                  <w:u w:val="single"/>
                </w:rPr>
                <w:delText xml:space="preserve">See Section </w:delText>
              </w:r>
              <w:r w:rsidR="006B3710" w:rsidDel="00EA511B">
                <w:rPr>
                  <w:b/>
                  <w:bCs/>
                  <w:u w:val="single"/>
                </w:rPr>
                <w:delText>A.5.2.7</w:delText>
              </w:r>
            </w:del>
          </w:p>
        </w:tc>
      </w:tr>
    </w:tbl>
    <w:p w14:paraId="2157CDC0" w14:textId="77777777" w:rsidR="006B3710" w:rsidRDefault="006B3710" w:rsidP="005E36D6"/>
    <w:p w14:paraId="2523E35E" w14:textId="6B0891F7" w:rsidR="0095716C" w:rsidRDefault="0095716C" w:rsidP="0095716C">
      <w:pPr>
        <w:pBdr>
          <w:top w:val="single" w:sz="4" w:space="1" w:color="auto"/>
          <w:left w:val="single" w:sz="4" w:space="0" w:color="auto"/>
          <w:bottom w:val="single" w:sz="4" w:space="1" w:color="auto"/>
          <w:right w:val="single" w:sz="4" w:space="4" w:color="auto"/>
        </w:pBdr>
        <w:rPr>
          <w:i/>
        </w:rPr>
      </w:pPr>
      <w:r>
        <w:rPr>
          <w:i/>
        </w:rPr>
        <w:t xml:space="preserve">Modify PS3.15 Table </w:t>
      </w:r>
      <w:r w:rsidRPr="000B686A">
        <w:rPr>
          <w:i/>
        </w:rPr>
        <w:t>A.5.3.</w:t>
      </w:r>
      <w:r>
        <w:rPr>
          <w:i/>
        </w:rPr>
        <w:t>5</w:t>
      </w:r>
      <w:r w:rsidRPr="000B686A">
        <w:rPr>
          <w:i/>
        </w:rPr>
        <w:t>-1</w:t>
      </w:r>
      <w:r>
        <w:rPr>
          <w:i/>
        </w:rPr>
        <w:t xml:space="preserve"> </w:t>
      </w:r>
      <w:r w:rsidRPr="00EA0A79">
        <w:rPr>
          <w:i/>
        </w:rPr>
        <w:t xml:space="preserve">Audit Message for Data </w:t>
      </w:r>
      <w:r>
        <w:rPr>
          <w:i/>
        </w:rPr>
        <w:t>Import</w:t>
      </w:r>
      <w:r w:rsidRPr="00EA0A79">
        <w:rPr>
          <w:i/>
        </w:rPr>
        <w:t xml:space="preserve"> </w:t>
      </w:r>
      <w:r>
        <w:rPr>
          <w:i/>
        </w:rPr>
        <w:t>as follows</w:t>
      </w:r>
    </w:p>
    <w:p w14:paraId="6CD65DFE" w14:textId="5EC804C9" w:rsidR="0095716C" w:rsidRPr="00C60222" w:rsidRDefault="0095716C" w:rsidP="0095716C">
      <w:pPr>
        <w:pStyle w:val="Title2"/>
        <w:jc w:val="center"/>
        <w:rPr>
          <w:rFonts w:ascii="Arial" w:hAnsi="Arial" w:cs="Arial"/>
          <w:sz w:val="20"/>
          <w:szCs w:val="20"/>
        </w:rPr>
      </w:pPr>
      <w:r w:rsidRPr="00C60222">
        <w:rPr>
          <w:rStyle w:val="Strong"/>
          <w:rFonts w:ascii="Arial" w:hAnsi="Arial" w:cs="Arial"/>
          <w:sz w:val="20"/>
          <w:szCs w:val="20"/>
        </w:rPr>
        <w:t>Table A.5.3.</w:t>
      </w:r>
      <w:r>
        <w:rPr>
          <w:rStyle w:val="Strong"/>
          <w:rFonts w:ascii="Arial" w:hAnsi="Arial" w:cs="Arial"/>
          <w:sz w:val="20"/>
          <w:szCs w:val="20"/>
        </w:rPr>
        <w:t>5</w:t>
      </w:r>
      <w:r w:rsidRPr="00C60222">
        <w:rPr>
          <w:rStyle w:val="Strong"/>
          <w:rFonts w:ascii="Arial" w:hAnsi="Arial" w:cs="Arial"/>
          <w:sz w:val="20"/>
          <w:szCs w:val="20"/>
        </w:rPr>
        <w:t xml:space="preserve">-1. Audit Message for Data </w:t>
      </w:r>
      <w:r>
        <w:rPr>
          <w:rStyle w:val="Strong"/>
          <w:rFonts w:ascii="Arial" w:hAnsi="Arial" w:cs="Arial"/>
          <w:sz w:val="20"/>
          <w:szCs w:val="20"/>
        </w:rPr>
        <w:t>Import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2787"/>
        <w:gridCol w:w="751"/>
        <w:gridCol w:w="4636"/>
      </w:tblGrid>
      <w:tr w:rsidR="0095716C" w:rsidRPr="00AE7E2C" w14:paraId="2AF58FCA" w14:textId="77777777" w:rsidTr="00447B0D">
        <w:tc>
          <w:tcPr>
            <w:tcW w:w="0" w:type="auto"/>
            <w:gridSpan w:val="4"/>
          </w:tcPr>
          <w:p w14:paraId="76E0D919" w14:textId="77777777" w:rsidR="0095716C" w:rsidRPr="00AE7E2C" w:rsidRDefault="0095716C" w:rsidP="00447B0D">
            <w:pPr>
              <w:pStyle w:val="NormalWeb"/>
              <w:rPr>
                <w:rFonts w:ascii="Arial" w:hAnsi="Arial" w:cs="Arial"/>
                <w:sz w:val="20"/>
                <w:szCs w:val="20"/>
              </w:rPr>
            </w:pPr>
            <w:r>
              <w:rPr>
                <w:rFonts w:ascii="Arial" w:hAnsi="Arial" w:cs="Arial"/>
                <w:sz w:val="20"/>
                <w:szCs w:val="20"/>
              </w:rPr>
              <w:t>…</w:t>
            </w:r>
          </w:p>
        </w:tc>
      </w:tr>
      <w:tr w:rsidR="00126CD6" w:rsidRPr="00AE7E2C" w14:paraId="38463B47" w14:textId="77777777" w:rsidTr="00447B0D">
        <w:tc>
          <w:tcPr>
            <w:tcW w:w="0" w:type="auto"/>
            <w:vMerge w:val="restart"/>
            <w:hideMark/>
          </w:tcPr>
          <w:p w14:paraId="299A0E07" w14:textId="77777777" w:rsidR="00655D5E" w:rsidRPr="00AE7E2C" w:rsidRDefault="00655D5E" w:rsidP="00655D5E">
            <w:pPr>
              <w:pStyle w:val="NormalWeb"/>
              <w:rPr>
                <w:rFonts w:ascii="Arial" w:hAnsi="Arial" w:cs="Arial"/>
                <w:sz w:val="20"/>
                <w:szCs w:val="20"/>
              </w:rPr>
            </w:pPr>
            <w:r w:rsidRPr="00AE7E2C">
              <w:rPr>
                <w:rFonts w:ascii="Arial" w:hAnsi="Arial" w:cs="Arial"/>
                <w:sz w:val="20"/>
                <w:szCs w:val="20"/>
              </w:rPr>
              <w:t>Active Participant:</w:t>
            </w:r>
          </w:p>
          <w:p w14:paraId="1618EDA0" w14:textId="16CF38FA" w:rsidR="00655D5E" w:rsidRPr="00AE7E2C" w:rsidRDefault="00655D5E" w:rsidP="00655D5E">
            <w:pPr>
              <w:pStyle w:val="NormalWeb"/>
              <w:rPr>
                <w:rFonts w:ascii="Arial" w:hAnsi="Arial" w:cs="Arial"/>
                <w:sz w:val="20"/>
                <w:szCs w:val="20"/>
              </w:rPr>
            </w:pPr>
            <w:ins w:id="300" w:author="Nichols, Steven (GE HealthCare)" w:date="2023-07-27T14:17:00Z">
              <w:r>
                <w:rPr>
                  <w:rFonts w:ascii="Arial" w:hAnsi="Arial" w:cs="Arial"/>
                  <w:sz w:val="20"/>
                  <w:szCs w:val="20"/>
                </w:rPr>
                <w:t xml:space="preserve">Source </w:t>
              </w:r>
            </w:ins>
            <w:r w:rsidRPr="00AE7E2C">
              <w:rPr>
                <w:rFonts w:ascii="Arial" w:hAnsi="Arial" w:cs="Arial"/>
                <w:sz w:val="20"/>
                <w:szCs w:val="20"/>
              </w:rPr>
              <w:t>Media (1)</w:t>
            </w:r>
          </w:p>
        </w:tc>
        <w:tc>
          <w:tcPr>
            <w:tcW w:w="0" w:type="auto"/>
            <w:hideMark/>
          </w:tcPr>
          <w:p w14:paraId="5560C6C0" w14:textId="77777777" w:rsidR="00655D5E" w:rsidRPr="00AE7E2C" w:rsidRDefault="00655D5E" w:rsidP="00655D5E">
            <w:pPr>
              <w:pStyle w:val="NormalWeb"/>
              <w:rPr>
                <w:rFonts w:ascii="Arial" w:hAnsi="Arial" w:cs="Arial"/>
                <w:sz w:val="20"/>
                <w:szCs w:val="20"/>
              </w:rPr>
            </w:pPr>
            <w:proofErr w:type="spellStart"/>
            <w:r w:rsidRPr="00AE7E2C">
              <w:rPr>
                <w:rFonts w:ascii="Arial" w:hAnsi="Arial" w:cs="Arial"/>
                <w:sz w:val="20"/>
                <w:szCs w:val="20"/>
              </w:rPr>
              <w:t>UserID</w:t>
            </w:r>
            <w:proofErr w:type="spellEnd"/>
          </w:p>
        </w:tc>
        <w:tc>
          <w:tcPr>
            <w:tcW w:w="0" w:type="auto"/>
            <w:hideMark/>
          </w:tcPr>
          <w:p w14:paraId="7CB5935B" w14:textId="77777777" w:rsidR="00655D5E" w:rsidRPr="00AE7E2C" w:rsidRDefault="00655D5E" w:rsidP="00655D5E">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5CE30191" w14:textId="4608E473" w:rsidR="00655D5E" w:rsidRPr="00044A02" w:rsidRDefault="00655D5E" w:rsidP="00655D5E">
            <w:pPr>
              <w:pStyle w:val="NormalWeb"/>
              <w:rPr>
                <w:rFonts w:ascii="Arial" w:hAnsi="Arial" w:cs="Arial"/>
                <w:sz w:val="20"/>
                <w:szCs w:val="20"/>
              </w:rPr>
            </w:pPr>
            <w:r w:rsidRPr="00655D5E">
              <w:rPr>
                <w:rFonts w:ascii="Arial" w:hAnsi="Arial" w:cs="Arial"/>
                <w:sz w:val="20"/>
                <w:szCs w:val="20"/>
              </w:rPr>
              <w:t xml:space="preserve">See </w:t>
            </w:r>
            <w:ins w:id="301" w:author="Nichols, Steven (GE HealthCare)" w:date="2023-07-27T14:17:00Z">
              <w:r w:rsidRPr="00655D5E">
                <w:rPr>
                  <w:rFonts w:ascii="Arial" w:hAnsi="Arial" w:cs="Arial"/>
                  <w:sz w:val="20"/>
                  <w:szCs w:val="20"/>
                </w:rPr>
                <w:t>Section A.5.2.1</w:t>
              </w:r>
            </w:ins>
          </w:p>
        </w:tc>
      </w:tr>
      <w:tr w:rsidR="00126CD6" w:rsidRPr="00AE7E2C" w14:paraId="6129FB33" w14:textId="77777777" w:rsidTr="00447B0D">
        <w:tc>
          <w:tcPr>
            <w:tcW w:w="0" w:type="auto"/>
            <w:vMerge/>
            <w:hideMark/>
          </w:tcPr>
          <w:p w14:paraId="61C2F708" w14:textId="77777777" w:rsidR="00655D5E" w:rsidRPr="00AE7E2C" w:rsidRDefault="00655D5E" w:rsidP="00655D5E">
            <w:pPr>
              <w:rPr>
                <w:rFonts w:ascii="Arial" w:hAnsi="Arial" w:cs="Arial"/>
              </w:rPr>
            </w:pPr>
          </w:p>
        </w:tc>
        <w:tc>
          <w:tcPr>
            <w:tcW w:w="0" w:type="auto"/>
            <w:hideMark/>
          </w:tcPr>
          <w:p w14:paraId="0F8BD948" w14:textId="77777777" w:rsidR="00655D5E" w:rsidRPr="00AE7E2C" w:rsidRDefault="00655D5E" w:rsidP="00655D5E">
            <w:pPr>
              <w:pStyle w:val="NormalWeb"/>
              <w:rPr>
                <w:rFonts w:ascii="Arial" w:hAnsi="Arial" w:cs="Arial"/>
                <w:sz w:val="20"/>
                <w:szCs w:val="20"/>
              </w:rPr>
            </w:pPr>
            <w:proofErr w:type="spellStart"/>
            <w:r w:rsidRPr="00AE7E2C">
              <w:rPr>
                <w:rFonts w:ascii="Arial" w:hAnsi="Arial" w:cs="Arial"/>
                <w:sz w:val="20"/>
                <w:szCs w:val="20"/>
              </w:rPr>
              <w:t>AlternativeUserID</w:t>
            </w:r>
            <w:proofErr w:type="spellEnd"/>
          </w:p>
        </w:tc>
        <w:tc>
          <w:tcPr>
            <w:tcW w:w="0" w:type="auto"/>
            <w:hideMark/>
          </w:tcPr>
          <w:p w14:paraId="031B5DCD" w14:textId="77777777" w:rsidR="00655D5E" w:rsidRPr="00AE7E2C" w:rsidRDefault="00655D5E" w:rsidP="00655D5E">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4BEA2F41" w14:textId="16149D59" w:rsidR="00655D5E" w:rsidRPr="00044A02" w:rsidRDefault="00655D5E" w:rsidP="00655D5E">
            <w:pPr>
              <w:pStyle w:val="NormalWeb"/>
              <w:rPr>
                <w:rFonts w:ascii="Arial" w:hAnsi="Arial" w:cs="Arial"/>
                <w:sz w:val="20"/>
                <w:szCs w:val="20"/>
              </w:rPr>
            </w:pPr>
            <w:r w:rsidRPr="00655D5E">
              <w:rPr>
                <w:rFonts w:ascii="Arial" w:hAnsi="Arial" w:cs="Arial"/>
                <w:sz w:val="20"/>
                <w:szCs w:val="20"/>
              </w:rPr>
              <w:t xml:space="preserve">See </w:t>
            </w:r>
            <w:ins w:id="302" w:author="Nichols, Steven (GE HealthCare)" w:date="2023-07-27T14:17:00Z">
              <w:r w:rsidRPr="00655D5E">
                <w:rPr>
                  <w:rFonts w:ascii="Arial" w:hAnsi="Arial" w:cs="Arial"/>
                  <w:sz w:val="20"/>
                  <w:szCs w:val="20"/>
                </w:rPr>
                <w:t>Section A.5.2.2</w:t>
              </w:r>
            </w:ins>
          </w:p>
        </w:tc>
      </w:tr>
      <w:tr w:rsidR="00046719" w:rsidRPr="00AE7E2C" w14:paraId="000650F6" w14:textId="77777777" w:rsidTr="00447B0D">
        <w:tc>
          <w:tcPr>
            <w:tcW w:w="0" w:type="auto"/>
            <w:vMerge/>
            <w:hideMark/>
          </w:tcPr>
          <w:p w14:paraId="5D352DFA" w14:textId="77777777" w:rsidR="0095716C" w:rsidRPr="00AE7E2C" w:rsidRDefault="0095716C" w:rsidP="00447B0D">
            <w:pPr>
              <w:rPr>
                <w:rFonts w:ascii="Arial" w:hAnsi="Arial" w:cs="Arial"/>
              </w:rPr>
            </w:pPr>
          </w:p>
        </w:tc>
        <w:tc>
          <w:tcPr>
            <w:tcW w:w="0" w:type="auto"/>
            <w:hideMark/>
          </w:tcPr>
          <w:p w14:paraId="5C31C53B"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UserName</w:t>
            </w:r>
            <w:proofErr w:type="spellEnd"/>
          </w:p>
        </w:tc>
        <w:tc>
          <w:tcPr>
            <w:tcW w:w="0" w:type="auto"/>
            <w:hideMark/>
          </w:tcPr>
          <w:p w14:paraId="7C685A79" w14:textId="77777777" w:rsidR="0095716C" w:rsidRPr="00AE7E2C" w:rsidRDefault="0095716C" w:rsidP="00447B0D">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4A63BF54" w14:textId="77777777" w:rsidR="0095716C" w:rsidRPr="00044A02" w:rsidRDefault="0095716C" w:rsidP="00447B0D">
            <w:pPr>
              <w:pStyle w:val="NormalWeb"/>
              <w:rPr>
                <w:rFonts w:ascii="Arial" w:hAnsi="Arial" w:cs="Arial"/>
                <w:sz w:val="20"/>
                <w:szCs w:val="20"/>
              </w:rPr>
            </w:pPr>
            <w:r w:rsidRPr="00044A02">
              <w:rPr>
                <w:rFonts w:ascii="Arial" w:hAnsi="Arial" w:cs="Arial"/>
                <w:sz w:val="20"/>
                <w:szCs w:val="20"/>
              </w:rPr>
              <w:t>not specialized</w:t>
            </w:r>
          </w:p>
        </w:tc>
      </w:tr>
      <w:tr w:rsidR="00046719" w:rsidRPr="00AE7E2C" w14:paraId="313EDA87" w14:textId="77777777" w:rsidTr="00447B0D">
        <w:tc>
          <w:tcPr>
            <w:tcW w:w="0" w:type="auto"/>
            <w:vMerge/>
            <w:hideMark/>
          </w:tcPr>
          <w:p w14:paraId="48FB4855" w14:textId="77777777" w:rsidR="0095716C" w:rsidRPr="00AE7E2C" w:rsidRDefault="0095716C" w:rsidP="00447B0D">
            <w:pPr>
              <w:rPr>
                <w:rFonts w:ascii="Arial" w:hAnsi="Arial" w:cs="Arial"/>
              </w:rPr>
            </w:pPr>
          </w:p>
        </w:tc>
        <w:tc>
          <w:tcPr>
            <w:tcW w:w="0" w:type="auto"/>
            <w:hideMark/>
          </w:tcPr>
          <w:p w14:paraId="6B12B9EC"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UserIsRequestor</w:t>
            </w:r>
            <w:proofErr w:type="spellEnd"/>
          </w:p>
        </w:tc>
        <w:tc>
          <w:tcPr>
            <w:tcW w:w="0" w:type="auto"/>
            <w:hideMark/>
          </w:tcPr>
          <w:p w14:paraId="487372CB" w14:textId="77777777" w:rsidR="0095716C" w:rsidRPr="00AE7E2C" w:rsidRDefault="0095716C" w:rsidP="00447B0D">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1007AA7E" w14:textId="77777777" w:rsidR="0095716C" w:rsidRPr="00044A02" w:rsidRDefault="0095716C" w:rsidP="00447B0D">
            <w:pPr>
              <w:pStyle w:val="NormalWeb"/>
              <w:rPr>
                <w:rFonts w:ascii="Arial" w:hAnsi="Arial" w:cs="Arial"/>
                <w:sz w:val="20"/>
                <w:szCs w:val="20"/>
              </w:rPr>
            </w:pPr>
            <w:r w:rsidRPr="00044A02">
              <w:rPr>
                <w:rFonts w:ascii="Arial" w:hAnsi="Arial" w:cs="Arial"/>
                <w:sz w:val="20"/>
                <w:szCs w:val="20"/>
              </w:rPr>
              <w:t>Shall be FALSE</w:t>
            </w:r>
          </w:p>
        </w:tc>
      </w:tr>
      <w:tr w:rsidR="00046719" w:rsidRPr="00AE7E2C" w14:paraId="7EE664BD" w14:textId="77777777" w:rsidTr="00447B0D">
        <w:tc>
          <w:tcPr>
            <w:tcW w:w="0" w:type="auto"/>
            <w:vMerge/>
            <w:hideMark/>
          </w:tcPr>
          <w:p w14:paraId="3CB50715" w14:textId="77777777" w:rsidR="0095716C" w:rsidRPr="00AE7E2C" w:rsidRDefault="0095716C" w:rsidP="00447B0D">
            <w:pPr>
              <w:rPr>
                <w:rFonts w:ascii="Arial" w:hAnsi="Arial" w:cs="Arial"/>
              </w:rPr>
            </w:pPr>
          </w:p>
        </w:tc>
        <w:tc>
          <w:tcPr>
            <w:tcW w:w="0" w:type="auto"/>
            <w:hideMark/>
          </w:tcPr>
          <w:p w14:paraId="07DD8BBF"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RoleIDCode</w:t>
            </w:r>
            <w:proofErr w:type="spellEnd"/>
          </w:p>
        </w:tc>
        <w:tc>
          <w:tcPr>
            <w:tcW w:w="0" w:type="auto"/>
            <w:hideMark/>
          </w:tcPr>
          <w:p w14:paraId="5946CD11" w14:textId="77777777" w:rsidR="0095716C" w:rsidRPr="00AE7E2C" w:rsidRDefault="0095716C" w:rsidP="00447B0D">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3F2B0B98" w14:textId="3F26693D" w:rsidR="00B762A0" w:rsidDel="00B57422" w:rsidRDefault="0095716C" w:rsidP="00B762A0">
            <w:pPr>
              <w:pStyle w:val="NormalWeb"/>
              <w:rPr>
                <w:del w:id="303" w:author="Robert Horn" w:date="2023-08-01T17:27:00Z"/>
                <w:rStyle w:val="Hyperlink"/>
                <w:rFonts w:ascii="Arial" w:hAnsi="Arial" w:cs="Arial"/>
                <w:b/>
                <w:bCs/>
                <w:strike/>
                <w:color w:val="auto"/>
                <w:sz w:val="20"/>
                <w:szCs w:val="20"/>
                <w:u w:val="none"/>
              </w:rPr>
            </w:pPr>
            <w:r w:rsidRPr="00D526C5">
              <w:rPr>
                <w:rFonts w:ascii="Arial" w:hAnsi="Arial" w:cs="Arial"/>
                <w:b/>
                <w:bCs/>
                <w:strike/>
                <w:sz w:val="20"/>
                <w:szCs w:val="20"/>
              </w:rPr>
              <w:t xml:space="preserve">EV </w:t>
            </w:r>
            <w:bookmarkStart w:id="304" w:name="_Hlk141103348"/>
            <w:r w:rsidRPr="00D526C5">
              <w:fldChar w:fldCharType="begin"/>
            </w:r>
            <w:r w:rsidRPr="00126CD6">
              <w:rPr>
                <w:b/>
                <w:bCs/>
                <w:strike/>
              </w:rPr>
              <w:instrText>HYPERLINK "http://dicom.nema.org/medical/dicom/current/output/html/part16.html" \l "DCM_110154"</w:instrText>
            </w:r>
            <w:r w:rsidRPr="00D526C5">
              <w:fldChar w:fldCharType="separate"/>
            </w:r>
            <w:r w:rsidRPr="00D526C5">
              <w:rPr>
                <w:rStyle w:val="Hyperlink"/>
                <w:rFonts w:ascii="Arial" w:hAnsi="Arial" w:cs="Arial"/>
                <w:b/>
                <w:bCs/>
                <w:strike/>
                <w:color w:val="auto"/>
                <w:sz w:val="20"/>
                <w:szCs w:val="20"/>
                <w:u w:val="none"/>
              </w:rPr>
              <w:t>(11015</w:t>
            </w:r>
            <w:r w:rsidR="006B3710">
              <w:rPr>
                <w:rStyle w:val="Hyperlink"/>
                <w:rFonts w:ascii="Arial" w:hAnsi="Arial" w:cs="Arial"/>
                <w:b/>
                <w:bCs/>
                <w:strike/>
                <w:color w:val="auto"/>
                <w:sz w:val="20"/>
                <w:szCs w:val="20"/>
                <w:u w:val="none"/>
              </w:rPr>
              <w:t>3</w:t>
            </w:r>
            <w:r w:rsidRPr="00D526C5">
              <w:rPr>
                <w:rStyle w:val="Hyperlink"/>
                <w:rFonts w:ascii="Arial" w:hAnsi="Arial" w:cs="Arial"/>
                <w:b/>
                <w:bCs/>
                <w:strike/>
                <w:color w:val="auto"/>
                <w:sz w:val="20"/>
                <w:szCs w:val="20"/>
                <w:u w:val="none"/>
              </w:rPr>
              <w:t>, DCM, "</w:t>
            </w:r>
            <w:r w:rsidR="006B3710">
              <w:rPr>
                <w:rStyle w:val="Hyperlink"/>
                <w:rFonts w:ascii="Arial" w:hAnsi="Arial" w:cs="Arial"/>
                <w:b/>
                <w:bCs/>
                <w:strike/>
                <w:color w:val="auto"/>
                <w:sz w:val="20"/>
                <w:szCs w:val="20"/>
                <w:u w:val="none"/>
              </w:rPr>
              <w:t>Source</w:t>
            </w:r>
            <w:r w:rsidRPr="00D526C5">
              <w:rPr>
                <w:rStyle w:val="Hyperlink"/>
                <w:rFonts w:ascii="Arial" w:hAnsi="Arial" w:cs="Arial"/>
                <w:b/>
                <w:bCs/>
                <w:strike/>
                <w:color w:val="auto"/>
                <w:sz w:val="20"/>
                <w:szCs w:val="20"/>
                <w:u w:val="none"/>
              </w:rPr>
              <w:t xml:space="preserve"> Media")</w:t>
            </w:r>
            <w:r w:rsidRPr="00D526C5">
              <w:rPr>
                <w:rStyle w:val="Hyperlink"/>
                <w:rFonts w:ascii="Arial" w:hAnsi="Arial" w:cs="Arial"/>
                <w:b/>
                <w:bCs/>
                <w:strike/>
                <w:color w:val="auto"/>
                <w:u w:val="none"/>
              </w:rPr>
              <w:fldChar w:fldCharType="end"/>
            </w:r>
            <w:bookmarkEnd w:id="304"/>
          </w:p>
          <w:p w14:paraId="1AC939E0" w14:textId="77777777" w:rsidR="00B57422" w:rsidRDefault="00B57422" w:rsidP="00B762A0">
            <w:pPr>
              <w:pStyle w:val="NormalWeb"/>
              <w:rPr>
                <w:ins w:id="305" w:author="Robert Horn" w:date="2023-08-01T17:27:00Z"/>
                <w:rStyle w:val="Hyperlink"/>
                <w:rFonts w:ascii="Arial" w:hAnsi="Arial" w:cs="Arial"/>
                <w:b/>
                <w:bCs/>
                <w:color w:val="auto"/>
                <w:sz w:val="20"/>
                <w:szCs w:val="20"/>
              </w:rPr>
            </w:pPr>
          </w:p>
          <w:p w14:paraId="1A971373" w14:textId="74B69042" w:rsidR="00F02FCA" w:rsidRPr="00D526C5" w:rsidRDefault="00F02FCA" w:rsidP="00B762A0">
            <w:pPr>
              <w:pStyle w:val="NormalWeb"/>
              <w:rPr>
                <w:rStyle w:val="Hyperlink"/>
                <w:rFonts w:ascii="Arial" w:hAnsi="Arial" w:cs="Arial"/>
                <w:b/>
                <w:bCs/>
                <w:strike/>
                <w:color w:val="auto"/>
                <w:sz w:val="20"/>
                <w:szCs w:val="20"/>
                <w:u w:val="none"/>
              </w:rPr>
            </w:pPr>
            <w:r>
              <w:rPr>
                <w:rStyle w:val="Hyperlink"/>
                <w:rFonts w:ascii="Arial" w:hAnsi="Arial" w:cs="Arial"/>
                <w:b/>
                <w:bCs/>
                <w:color w:val="auto"/>
                <w:sz w:val="20"/>
                <w:szCs w:val="20"/>
              </w:rPr>
              <w:t>Values selected from DCID 402 “</w:t>
            </w:r>
            <w:r w:rsidRPr="00F02FCA">
              <w:rPr>
                <w:rStyle w:val="Hyperlink"/>
                <w:rFonts w:ascii="Arial" w:hAnsi="Arial" w:cs="Arial"/>
                <w:b/>
                <w:bCs/>
                <w:color w:val="auto"/>
                <w:sz w:val="20"/>
                <w:szCs w:val="20"/>
              </w:rPr>
              <w:t xml:space="preserve">Audit Active Participant Role ID </w:t>
            </w:r>
            <w:proofErr w:type="gramStart"/>
            <w:r w:rsidRPr="00F02FCA">
              <w:rPr>
                <w:rStyle w:val="Hyperlink"/>
                <w:rFonts w:ascii="Arial" w:hAnsi="Arial" w:cs="Arial"/>
                <w:b/>
                <w:bCs/>
                <w:color w:val="auto"/>
                <w:sz w:val="20"/>
                <w:szCs w:val="20"/>
              </w:rPr>
              <w:t>Code</w:t>
            </w:r>
            <w:proofErr w:type="gramEnd"/>
            <w:r>
              <w:rPr>
                <w:rStyle w:val="Hyperlink"/>
                <w:rFonts w:ascii="Arial" w:hAnsi="Arial" w:cs="Arial"/>
                <w:b/>
                <w:bCs/>
                <w:color w:val="auto"/>
                <w:sz w:val="20"/>
                <w:szCs w:val="20"/>
              </w:rPr>
              <w:t>”</w:t>
            </w:r>
          </w:p>
          <w:p w14:paraId="0C35E53D" w14:textId="22024F68" w:rsidR="0095716C" w:rsidRPr="007E7FC1" w:rsidRDefault="0095716C" w:rsidP="00B762A0">
            <w:pPr>
              <w:pStyle w:val="NormalWeb"/>
              <w:rPr>
                <w:rFonts w:ascii="Arial" w:hAnsi="Arial" w:cs="Arial"/>
                <w:b/>
                <w:bCs/>
                <w:sz w:val="20"/>
                <w:szCs w:val="20"/>
                <w:u w:val="single"/>
              </w:rPr>
            </w:pPr>
            <w:r w:rsidRPr="00277865">
              <w:rPr>
                <w:rFonts w:ascii="Arial" w:hAnsi="Arial" w:cs="Arial"/>
                <w:sz w:val="20"/>
                <w:szCs w:val="20"/>
              </w:rPr>
              <w:t xml:space="preserve"> </w:t>
            </w:r>
            <w:r w:rsidRPr="00044A02">
              <w:rPr>
                <w:rFonts w:ascii="Arial" w:hAnsi="Arial" w:cs="Arial"/>
                <w:b/>
                <w:bCs/>
                <w:sz w:val="20"/>
                <w:szCs w:val="20"/>
                <w:u w:val="single"/>
              </w:rPr>
              <w:t xml:space="preserve">See Section </w:t>
            </w:r>
            <w:r w:rsidR="00981571">
              <w:rPr>
                <w:rFonts w:ascii="Arial" w:hAnsi="Arial" w:cs="Arial"/>
                <w:b/>
                <w:bCs/>
                <w:sz w:val="20"/>
                <w:szCs w:val="20"/>
                <w:u w:val="single"/>
              </w:rPr>
              <w:t>A.5.2.7</w:t>
            </w:r>
          </w:p>
        </w:tc>
      </w:tr>
      <w:tr w:rsidR="00046719" w:rsidRPr="00AE7E2C" w14:paraId="1BCAA20A" w14:textId="77777777" w:rsidTr="00447B0D">
        <w:tc>
          <w:tcPr>
            <w:tcW w:w="0" w:type="auto"/>
            <w:vMerge/>
            <w:hideMark/>
          </w:tcPr>
          <w:p w14:paraId="6A96EFF0" w14:textId="77777777" w:rsidR="0095716C" w:rsidRPr="00AE7E2C" w:rsidRDefault="0095716C" w:rsidP="00447B0D">
            <w:pPr>
              <w:rPr>
                <w:rFonts w:ascii="Arial" w:hAnsi="Arial" w:cs="Arial"/>
              </w:rPr>
            </w:pPr>
          </w:p>
        </w:tc>
        <w:tc>
          <w:tcPr>
            <w:tcW w:w="0" w:type="auto"/>
            <w:hideMark/>
          </w:tcPr>
          <w:p w14:paraId="3B7FB782"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NetworkAccessPointTypeCode</w:t>
            </w:r>
            <w:proofErr w:type="spellEnd"/>
          </w:p>
        </w:tc>
        <w:tc>
          <w:tcPr>
            <w:tcW w:w="0" w:type="auto"/>
            <w:hideMark/>
          </w:tcPr>
          <w:p w14:paraId="2DAFD097" w14:textId="77777777" w:rsidR="0095716C" w:rsidRPr="00AE7E2C" w:rsidRDefault="0095716C" w:rsidP="00447B0D">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4CE20CF1" w14:textId="77777777" w:rsidR="0095716C" w:rsidRPr="00744462" w:rsidRDefault="0095716C" w:rsidP="00447B0D">
            <w:pPr>
              <w:pStyle w:val="NormalWeb"/>
              <w:rPr>
                <w:rFonts w:ascii="Arial" w:hAnsi="Arial" w:cs="Arial"/>
                <w:sz w:val="20"/>
                <w:szCs w:val="20"/>
              </w:rPr>
            </w:pPr>
            <w:r w:rsidRPr="00044A02">
              <w:rPr>
                <w:rFonts w:ascii="Arial" w:hAnsi="Arial" w:cs="Arial"/>
                <w:sz w:val="20"/>
                <w:szCs w:val="20"/>
              </w:rPr>
              <w:t>Required if being exported to other than physical media, e.g., to a n</w:t>
            </w:r>
            <w:r w:rsidRPr="00F04BFA">
              <w:rPr>
                <w:rFonts w:ascii="Arial" w:hAnsi="Arial" w:cs="Arial"/>
                <w:sz w:val="20"/>
                <w:szCs w:val="20"/>
              </w:rPr>
              <w:t>etwork destination rather than to film, paper or CD. May be present otherwise.</w:t>
            </w:r>
          </w:p>
        </w:tc>
      </w:tr>
      <w:tr w:rsidR="00046719" w:rsidRPr="00AE7E2C" w14:paraId="5BC6FAAB" w14:textId="77777777" w:rsidTr="00447B0D">
        <w:tc>
          <w:tcPr>
            <w:tcW w:w="0" w:type="auto"/>
            <w:vMerge/>
            <w:hideMark/>
          </w:tcPr>
          <w:p w14:paraId="7642C559" w14:textId="77777777" w:rsidR="0095716C" w:rsidRPr="00AE7E2C" w:rsidRDefault="0095716C" w:rsidP="00447B0D">
            <w:pPr>
              <w:rPr>
                <w:rFonts w:ascii="Arial" w:hAnsi="Arial" w:cs="Arial"/>
              </w:rPr>
            </w:pPr>
          </w:p>
        </w:tc>
        <w:tc>
          <w:tcPr>
            <w:tcW w:w="0" w:type="auto"/>
            <w:hideMark/>
          </w:tcPr>
          <w:p w14:paraId="7A99E728"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NetworkAccessPointID</w:t>
            </w:r>
            <w:proofErr w:type="spellEnd"/>
          </w:p>
        </w:tc>
        <w:tc>
          <w:tcPr>
            <w:tcW w:w="0" w:type="auto"/>
            <w:hideMark/>
          </w:tcPr>
          <w:p w14:paraId="7D45E53C" w14:textId="77777777" w:rsidR="0095716C" w:rsidRPr="00AE7E2C" w:rsidRDefault="0095716C" w:rsidP="00447B0D">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7D782ACD" w14:textId="77777777" w:rsidR="0095716C" w:rsidRPr="00AD1CC8" w:rsidRDefault="0095716C" w:rsidP="00447B0D">
            <w:pPr>
              <w:pStyle w:val="NormalWeb"/>
              <w:rPr>
                <w:rFonts w:ascii="Arial" w:hAnsi="Arial" w:cs="Arial"/>
                <w:sz w:val="20"/>
                <w:szCs w:val="20"/>
              </w:rPr>
            </w:pPr>
            <w:r w:rsidRPr="00044A02">
              <w:rPr>
                <w:rFonts w:ascii="Arial" w:hAnsi="Arial" w:cs="Arial"/>
                <w:sz w:val="20"/>
                <w:szCs w:val="20"/>
              </w:rPr>
              <w:t>Required if Net Access Point Type Code is present. May be present otherwise.</w:t>
            </w:r>
          </w:p>
        </w:tc>
      </w:tr>
      <w:tr w:rsidR="00046719" w:rsidRPr="00AE7E2C" w14:paraId="7004ABA9" w14:textId="77777777" w:rsidTr="00447B0D">
        <w:tc>
          <w:tcPr>
            <w:tcW w:w="0" w:type="auto"/>
            <w:vMerge/>
            <w:hideMark/>
          </w:tcPr>
          <w:p w14:paraId="058029F2" w14:textId="77777777" w:rsidR="0095716C" w:rsidRPr="00AE7E2C" w:rsidRDefault="0095716C" w:rsidP="00447B0D">
            <w:pPr>
              <w:rPr>
                <w:rFonts w:ascii="Arial" w:hAnsi="Arial" w:cs="Arial"/>
              </w:rPr>
            </w:pPr>
          </w:p>
        </w:tc>
        <w:tc>
          <w:tcPr>
            <w:tcW w:w="0" w:type="auto"/>
            <w:hideMark/>
          </w:tcPr>
          <w:p w14:paraId="20D5E502"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MediaIdentifier</w:t>
            </w:r>
            <w:proofErr w:type="spellEnd"/>
          </w:p>
        </w:tc>
        <w:tc>
          <w:tcPr>
            <w:tcW w:w="0" w:type="auto"/>
            <w:hideMark/>
          </w:tcPr>
          <w:p w14:paraId="48BF4B21" w14:textId="77777777" w:rsidR="0095716C" w:rsidRPr="00AE7E2C" w:rsidRDefault="0095716C" w:rsidP="00447B0D">
            <w:pPr>
              <w:pStyle w:val="NormalWeb"/>
              <w:jc w:val="center"/>
              <w:rPr>
                <w:rFonts w:ascii="Arial" w:hAnsi="Arial" w:cs="Arial"/>
                <w:sz w:val="20"/>
                <w:szCs w:val="20"/>
              </w:rPr>
            </w:pPr>
            <w:r w:rsidRPr="00AE7E2C">
              <w:rPr>
                <w:rFonts w:ascii="Arial" w:hAnsi="Arial" w:cs="Arial"/>
                <w:sz w:val="20"/>
                <w:szCs w:val="20"/>
              </w:rPr>
              <w:t>MC</w:t>
            </w:r>
          </w:p>
        </w:tc>
        <w:tc>
          <w:tcPr>
            <w:tcW w:w="0" w:type="auto"/>
            <w:hideMark/>
          </w:tcPr>
          <w:p w14:paraId="6DB1FCD0" w14:textId="77777777" w:rsidR="0095716C" w:rsidRPr="00044A02" w:rsidRDefault="0095716C" w:rsidP="00126CD6">
            <w:pPr>
              <w:pStyle w:val="TableEntry"/>
            </w:pPr>
            <w:r w:rsidRPr="00044A02">
              <w:t>Volume ID, URI, or other identifier for media.</w:t>
            </w:r>
          </w:p>
          <w:p w14:paraId="603CB0DF" w14:textId="77777777" w:rsidR="0095716C" w:rsidRPr="00E80894" w:rsidRDefault="0095716C" w:rsidP="00126CD6">
            <w:pPr>
              <w:pStyle w:val="TableEntry"/>
            </w:pPr>
            <w:r w:rsidRPr="00717039">
              <w:t>Required if digital media. May be present otherwise.</w:t>
            </w:r>
          </w:p>
        </w:tc>
      </w:tr>
      <w:tr w:rsidR="00046719" w:rsidRPr="00AE7E2C" w14:paraId="7A3C2DC0" w14:textId="77777777" w:rsidTr="00447B0D">
        <w:tc>
          <w:tcPr>
            <w:tcW w:w="0" w:type="auto"/>
            <w:vMerge/>
            <w:hideMark/>
          </w:tcPr>
          <w:p w14:paraId="071D5BB3" w14:textId="77777777" w:rsidR="0095716C" w:rsidRPr="00AE7E2C" w:rsidRDefault="0095716C" w:rsidP="00447B0D">
            <w:pPr>
              <w:rPr>
                <w:rFonts w:ascii="Arial" w:hAnsi="Arial" w:cs="Arial"/>
              </w:rPr>
            </w:pPr>
          </w:p>
        </w:tc>
        <w:tc>
          <w:tcPr>
            <w:tcW w:w="0" w:type="auto"/>
            <w:hideMark/>
          </w:tcPr>
          <w:p w14:paraId="0C5389AB" w14:textId="77777777" w:rsidR="0095716C" w:rsidRPr="00AE7E2C" w:rsidRDefault="0095716C" w:rsidP="00447B0D">
            <w:pPr>
              <w:pStyle w:val="NormalWeb"/>
              <w:rPr>
                <w:rFonts w:ascii="Arial" w:hAnsi="Arial" w:cs="Arial"/>
                <w:sz w:val="20"/>
                <w:szCs w:val="20"/>
              </w:rPr>
            </w:pPr>
            <w:r w:rsidRPr="00AE7E2C">
              <w:rPr>
                <w:rFonts w:ascii="Arial" w:hAnsi="Arial" w:cs="Arial"/>
                <w:sz w:val="20"/>
                <w:szCs w:val="20"/>
              </w:rPr>
              <w:t>MediaType</w:t>
            </w:r>
          </w:p>
        </w:tc>
        <w:tc>
          <w:tcPr>
            <w:tcW w:w="0" w:type="auto"/>
            <w:hideMark/>
          </w:tcPr>
          <w:p w14:paraId="7BD51BF7" w14:textId="50D389D0" w:rsidR="0095716C" w:rsidRPr="00EA511B" w:rsidRDefault="0095716C" w:rsidP="00447B0D">
            <w:pPr>
              <w:pStyle w:val="NormalWeb"/>
              <w:jc w:val="center"/>
              <w:rPr>
                <w:rFonts w:ascii="Arial" w:hAnsi="Arial" w:cs="Arial"/>
                <w:sz w:val="20"/>
                <w:szCs w:val="20"/>
                <w:u w:val="single"/>
                <w:rPrChange w:id="306" w:author="Robert Horn" w:date="2023-08-01T16:27:00Z">
                  <w:rPr>
                    <w:rFonts w:ascii="Arial" w:hAnsi="Arial" w:cs="Arial"/>
                    <w:sz w:val="20"/>
                    <w:szCs w:val="20"/>
                  </w:rPr>
                </w:rPrChange>
              </w:rPr>
            </w:pPr>
            <w:commentRangeStart w:id="307"/>
            <w:r w:rsidRPr="00AE7E2C">
              <w:rPr>
                <w:rFonts w:ascii="Arial" w:hAnsi="Arial" w:cs="Arial"/>
                <w:sz w:val="20"/>
                <w:szCs w:val="20"/>
              </w:rPr>
              <w:t>M</w:t>
            </w:r>
            <w:commentRangeEnd w:id="307"/>
            <w:r w:rsidR="006B3710">
              <w:rPr>
                <w:rStyle w:val="CommentReference"/>
                <w:rFonts w:ascii="Helvetica" w:hAnsi="Helvetica"/>
              </w:rPr>
              <w:commentReference w:id="307"/>
            </w:r>
            <w:ins w:id="308" w:author="Robert Horn" w:date="2023-08-01T16:27:00Z">
              <w:r w:rsidR="00EA511B" w:rsidRPr="00701D2A">
                <w:rPr>
                  <w:rFonts w:ascii="Arial" w:hAnsi="Arial" w:cs="Arial"/>
                  <w:b/>
                  <w:bCs/>
                  <w:sz w:val="20"/>
                  <w:szCs w:val="20"/>
                  <w:u w:val="single"/>
                  <w:rPrChange w:id="309" w:author="Robert Horn" w:date="2023-08-02T11:44:00Z">
                    <w:rPr>
                      <w:rFonts w:ascii="Arial" w:hAnsi="Arial" w:cs="Arial"/>
                      <w:sz w:val="20"/>
                      <w:szCs w:val="20"/>
                      <w:u w:val="single"/>
                    </w:rPr>
                  </w:rPrChange>
                </w:rPr>
                <w:t>C</w:t>
              </w:r>
            </w:ins>
          </w:p>
        </w:tc>
        <w:tc>
          <w:tcPr>
            <w:tcW w:w="0" w:type="auto"/>
            <w:hideMark/>
          </w:tcPr>
          <w:p w14:paraId="534542FE" w14:textId="77777777" w:rsidR="00B762A0" w:rsidRPr="00126CD6" w:rsidRDefault="00B762A0" w:rsidP="00126CD6">
            <w:pPr>
              <w:pStyle w:val="TableEntry"/>
              <w:rPr>
                <w:b/>
                <w:bCs/>
                <w:strike/>
              </w:rPr>
            </w:pPr>
            <w:r w:rsidRPr="00126CD6">
              <w:rPr>
                <w:b/>
                <w:bCs/>
                <w:strike/>
              </w:rPr>
              <w:t xml:space="preserve">Values selected from DCID 405 “Media Type </w:t>
            </w:r>
            <w:proofErr w:type="gramStart"/>
            <w:r w:rsidRPr="00126CD6">
              <w:rPr>
                <w:b/>
                <w:bCs/>
                <w:strike/>
              </w:rPr>
              <w:t>Code</w:t>
            </w:r>
            <w:proofErr w:type="gramEnd"/>
            <w:r w:rsidRPr="00126CD6">
              <w:rPr>
                <w:b/>
                <w:bCs/>
                <w:strike/>
              </w:rPr>
              <w:t>”</w:t>
            </w:r>
          </w:p>
          <w:p w14:paraId="67C837E4" w14:textId="77777777" w:rsidR="00EA511B" w:rsidRPr="00EA511B" w:rsidRDefault="00EA511B" w:rsidP="00EA511B">
            <w:pPr>
              <w:pStyle w:val="TableEntry"/>
              <w:rPr>
                <w:ins w:id="310" w:author="Robert Horn" w:date="2023-08-01T16:31:00Z"/>
                <w:b/>
                <w:bCs/>
                <w:u w:val="single"/>
              </w:rPr>
            </w:pPr>
            <w:ins w:id="311" w:author="Robert Horn" w:date="2023-08-01T16:31:00Z">
              <w:r w:rsidRPr="00EA511B">
                <w:rPr>
                  <w:b/>
                  <w:bCs/>
                  <w:u w:val="single"/>
                </w:rPr>
                <w:t>Values selected from DCID 405 or DCID 4xx.</w:t>
              </w:r>
            </w:ins>
          </w:p>
          <w:p w14:paraId="399ED16F" w14:textId="23FA0627" w:rsidR="00EA511B" w:rsidRPr="00126CD6" w:rsidRDefault="00EA511B" w:rsidP="00EA511B">
            <w:pPr>
              <w:pStyle w:val="TableEntry"/>
              <w:rPr>
                <w:b/>
                <w:bCs/>
                <w:u w:val="single"/>
              </w:rPr>
            </w:pPr>
            <w:ins w:id="312" w:author="Robert Horn" w:date="2023-08-01T16:31:00Z">
              <w:r w:rsidRPr="00EA511B">
                <w:rPr>
                  <w:b/>
                  <w:bCs/>
                  <w:u w:val="single"/>
                </w:rPr>
                <w:t xml:space="preserve">Required if </w:t>
              </w:r>
              <w:proofErr w:type="spellStart"/>
              <w:r w:rsidRPr="00EA511B">
                <w:rPr>
                  <w:b/>
                  <w:bCs/>
                  <w:u w:val="single"/>
                </w:rPr>
                <w:t>NetworkAccessPoint</w:t>
              </w:r>
              <w:proofErr w:type="spellEnd"/>
              <w:r w:rsidRPr="00EA511B">
                <w:rPr>
                  <w:b/>
                  <w:bCs/>
                  <w:u w:val="single"/>
                </w:rPr>
                <w:t xml:space="preserve"> ID is not present.</w:t>
              </w:r>
            </w:ins>
            <w:ins w:id="313" w:author="Robert Horn" w:date="2023-08-01T16:32:00Z">
              <w:r>
                <w:t xml:space="preserve"> </w:t>
              </w:r>
              <w:r w:rsidRPr="00EA511B">
                <w:rPr>
                  <w:b/>
                  <w:bCs/>
                  <w:u w:val="single"/>
                </w:rPr>
                <w:t>May be present otherwise.</w:t>
              </w:r>
            </w:ins>
            <w:del w:id="314" w:author="Robert Horn" w:date="2023-08-01T16:31:00Z">
              <w:r w:rsidR="0095716C" w:rsidRPr="00126CD6" w:rsidDel="00EA511B">
                <w:rPr>
                  <w:b/>
                  <w:bCs/>
                  <w:u w:val="single"/>
                </w:rPr>
                <w:delText xml:space="preserve">See Section </w:delText>
              </w:r>
              <w:r w:rsidR="00981571" w:rsidDel="00EA511B">
                <w:rPr>
                  <w:b/>
                  <w:bCs/>
                  <w:u w:val="single"/>
                </w:rPr>
                <w:delText>A.5.2.7</w:delText>
              </w:r>
            </w:del>
          </w:p>
        </w:tc>
      </w:tr>
    </w:tbl>
    <w:p w14:paraId="74F2B730" w14:textId="77777777" w:rsidR="0095716C" w:rsidRPr="004A7DF6" w:rsidRDefault="0095716C" w:rsidP="005E36D6"/>
    <w:p w14:paraId="566F6C8B" w14:textId="4F7E9C1F" w:rsidR="0095716C" w:rsidRDefault="0095716C" w:rsidP="0095716C">
      <w:pPr>
        <w:pBdr>
          <w:top w:val="single" w:sz="4" w:space="1" w:color="auto"/>
          <w:left w:val="single" w:sz="4" w:space="0" w:color="auto"/>
          <w:bottom w:val="single" w:sz="4" w:space="1" w:color="auto"/>
          <w:right w:val="single" w:sz="4" w:space="4" w:color="auto"/>
        </w:pBdr>
        <w:rPr>
          <w:i/>
        </w:rPr>
      </w:pPr>
      <w:r>
        <w:rPr>
          <w:i/>
        </w:rPr>
        <w:t xml:space="preserve">Modify PS3.15 Table </w:t>
      </w:r>
      <w:r w:rsidRPr="000B686A">
        <w:rPr>
          <w:i/>
        </w:rPr>
        <w:t>A.5.3.</w:t>
      </w:r>
      <w:r>
        <w:rPr>
          <w:i/>
        </w:rPr>
        <w:t>7</w:t>
      </w:r>
      <w:r w:rsidRPr="000B686A">
        <w:rPr>
          <w:i/>
        </w:rPr>
        <w:t>-1</w:t>
      </w:r>
      <w:r>
        <w:rPr>
          <w:i/>
        </w:rPr>
        <w:t xml:space="preserve"> </w:t>
      </w:r>
      <w:r w:rsidRPr="00EA0A79">
        <w:rPr>
          <w:i/>
        </w:rPr>
        <w:t xml:space="preserve">Audit Message for </w:t>
      </w:r>
      <w:r>
        <w:rPr>
          <w:i/>
        </w:rPr>
        <w:t>DICOM Instances Transferred</w:t>
      </w:r>
      <w:r w:rsidRPr="00EA0A79">
        <w:rPr>
          <w:i/>
        </w:rPr>
        <w:t xml:space="preserve"> </w:t>
      </w:r>
      <w:r>
        <w:rPr>
          <w:i/>
        </w:rPr>
        <w:t>as follows</w:t>
      </w:r>
    </w:p>
    <w:p w14:paraId="0BA3F0EF" w14:textId="655109C5" w:rsidR="0095716C" w:rsidRPr="00C60222" w:rsidRDefault="0095716C" w:rsidP="0095716C">
      <w:pPr>
        <w:pStyle w:val="Title2"/>
        <w:jc w:val="center"/>
        <w:rPr>
          <w:rFonts w:ascii="Arial" w:hAnsi="Arial" w:cs="Arial"/>
          <w:sz w:val="20"/>
          <w:szCs w:val="20"/>
        </w:rPr>
      </w:pPr>
      <w:r w:rsidRPr="00C60222">
        <w:rPr>
          <w:rStyle w:val="Strong"/>
          <w:rFonts w:ascii="Arial" w:hAnsi="Arial" w:cs="Arial"/>
          <w:sz w:val="20"/>
          <w:szCs w:val="20"/>
        </w:rPr>
        <w:t>Table A.5.3.</w:t>
      </w:r>
      <w:r>
        <w:rPr>
          <w:rStyle w:val="Strong"/>
          <w:rFonts w:ascii="Arial" w:hAnsi="Arial" w:cs="Arial"/>
          <w:sz w:val="20"/>
          <w:szCs w:val="20"/>
        </w:rPr>
        <w:t>7</w:t>
      </w:r>
      <w:r w:rsidRPr="00C60222">
        <w:rPr>
          <w:rStyle w:val="Strong"/>
          <w:rFonts w:ascii="Arial" w:hAnsi="Arial" w:cs="Arial"/>
          <w:sz w:val="20"/>
          <w:szCs w:val="20"/>
        </w:rPr>
        <w:t xml:space="preserve">-1. Audit Message for </w:t>
      </w:r>
      <w:r>
        <w:rPr>
          <w:rStyle w:val="Strong"/>
          <w:rFonts w:ascii="Arial" w:hAnsi="Arial" w:cs="Arial"/>
          <w:sz w:val="20"/>
          <w:szCs w:val="20"/>
        </w:rPr>
        <w:t>DICOM Instance Transferred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0"/>
        <w:gridCol w:w="2787"/>
        <w:gridCol w:w="822"/>
        <w:gridCol w:w="4281"/>
      </w:tblGrid>
      <w:tr w:rsidR="0095716C" w:rsidRPr="00AE7E2C" w14:paraId="69E76EC6" w14:textId="77777777" w:rsidTr="00447B0D">
        <w:tc>
          <w:tcPr>
            <w:tcW w:w="0" w:type="auto"/>
            <w:gridSpan w:val="4"/>
          </w:tcPr>
          <w:p w14:paraId="2B5EAB89" w14:textId="77777777" w:rsidR="0095716C" w:rsidRPr="00AE7E2C" w:rsidRDefault="0095716C" w:rsidP="00447B0D">
            <w:pPr>
              <w:pStyle w:val="NormalWeb"/>
              <w:rPr>
                <w:rFonts w:ascii="Arial" w:hAnsi="Arial" w:cs="Arial"/>
                <w:sz w:val="20"/>
                <w:szCs w:val="20"/>
              </w:rPr>
            </w:pPr>
            <w:r>
              <w:rPr>
                <w:rFonts w:ascii="Arial" w:hAnsi="Arial" w:cs="Arial"/>
                <w:sz w:val="20"/>
                <w:szCs w:val="20"/>
              </w:rPr>
              <w:lastRenderedPageBreak/>
              <w:t>…</w:t>
            </w:r>
          </w:p>
        </w:tc>
      </w:tr>
      <w:tr w:rsidR="00126CD6" w:rsidRPr="00AE7E2C" w14:paraId="3ED23B3B" w14:textId="77777777" w:rsidTr="00655D5E">
        <w:tc>
          <w:tcPr>
            <w:tcW w:w="0" w:type="auto"/>
            <w:vMerge w:val="restart"/>
            <w:hideMark/>
          </w:tcPr>
          <w:p w14:paraId="6E91911F" w14:textId="77777777" w:rsidR="00655D5E" w:rsidRPr="00AE7E2C" w:rsidRDefault="00655D5E" w:rsidP="00655D5E">
            <w:pPr>
              <w:pStyle w:val="NormalWeb"/>
              <w:rPr>
                <w:rFonts w:ascii="Arial" w:hAnsi="Arial" w:cs="Arial"/>
                <w:sz w:val="20"/>
                <w:szCs w:val="20"/>
              </w:rPr>
            </w:pPr>
            <w:bookmarkStart w:id="315" w:name="_Hlk140933609"/>
            <w:r w:rsidRPr="00AE7E2C">
              <w:rPr>
                <w:rFonts w:ascii="Arial" w:hAnsi="Arial" w:cs="Arial"/>
                <w:sz w:val="20"/>
                <w:szCs w:val="20"/>
              </w:rPr>
              <w:t>Active Participant:</w:t>
            </w:r>
          </w:p>
          <w:p w14:paraId="61794161" w14:textId="517A1D00" w:rsidR="00655D5E" w:rsidRPr="00AE7E2C" w:rsidRDefault="00655D5E" w:rsidP="00655D5E">
            <w:pPr>
              <w:pStyle w:val="NormalWeb"/>
              <w:rPr>
                <w:rFonts w:ascii="Arial" w:hAnsi="Arial" w:cs="Arial"/>
                <w:sz w:val="20"/>
                <w:szCs w:val="20"/>
              </w:rPr>
            </w:pPr>
            <w:r>
              <w:rPr>
                <w:rFonts w:ascii="Arial" w:hAnsi="Arial" w:cs="Arial"/>
                <w:sz w:val="20"/>
                <w:szCs w:val="20"/>
              </w:rPr>
              <w:t>Process that sent the data (1).</w:t>
            </w:r>
          </w:p>
        </w:tc>
        <w:tc>
          <w:tcPr>
            <w:tcW w:w="0" w:type="auto"/>
            <w:hideMark/>
          </w:tcPr>
          <w:p w14:paraId="03CE0E78" w14:textId="77777777" w:rsidR="00655D5E" w:rsidRPr="00AE7E2C" w:rsidRDefault="00655D5E" w:rsidP="00655D5E">
            <w:pPr>
              <w:pStyle w:val="NormalWeb"/>
              <w:rPr>
                <w:rFonts w:ascii="Arial" w:hAnsi="Arial" w:cs="Arial"/>
                <w:sz w:val="20"/>
                <w:szCs w:val="20"/>
              </w:rPr>
            </w:pPr>
            <w:proofErr w:type="spellStart"/>
            <w:r w:rsidRPr="00AE7E2C">
              <w:rPr>
                <w:rFonts w:ascii="Arial" w:hAnsi="Arial" w:cs="Arial"/>
                <w:sz w:val="20"/>
                <w:szCs w:val="20"/>
              </w:rPr>
              <w:t>UserID</w:t>
            </w:r>
            <w:proofErr w:type="spellEnd"/>
          </w:p>
        </w:tc>
        <w:tc>
          <w:tcPr>
            <w:tcW w:w="0" w:type="auto"/>
            <w:hideMark/>
          </w:tcPr>
          <w:p w14:paraId="130DB81C" w14:textId="77777777" w:rsidR="00655D5E" w:rsidRPr="00AE7E2C" w:rsidRDefault="00655D5E" w:rsidP="00655D5E">
            <w:pPr>
              <w:pStyle w:val="NormalWeb"/>
              <w:jc w:val="center"/>
              <w:rPr>
                <w:rFonts w:ascii="Arial" w:hAnsi="Arial" w:cs="Arial"/>
                <w:sz w:val="20"/>
                <w:szCs w:val="20"/>
              </w:rPr>
            </w:pPr>
            <w:r w:rsidRPr="00AE7E2C">
              <w:rPr>
                <w:rFonts w:ascii="Arial" w:hAnsi="Arial" w:cs="Arial"/>
                <w:sz w:val="20"/>
                <w:szCs w:val="20"/>
              </w:rPr>
              <w:t>M</w:t>
            </w:r>
          </w:p>
        </w:tc>
        <w:tc>
          <w:tcPr>
            <w:tcW w:w="0" w:type="auto"/>
          </w:tcPr>
          <w:p w14:paraId="105CCB96" w14:textId="14328B97" w:rsidR="00655D5E" w:rsidRPr="00044A02" w:rsidRDefault="0095716C" w:rsidP="00655D5E">
            <w:pPr>
              <w:pStyle w:val="NormalWeb"/>
              <w:rPr>
                <w:rFonts w:ascii="Arial" w:hAnsi="Arial" w:cs="Arial"/>
                <w:sz w:val="20"/>
                <w:szCs w:val="20"/>
              </w:rPr>
            </w:pPr>
            <w:del w:id="316" w:author="Nichols, Steven (GE HealthCare)" w:date="2023-07-27T14:17:00Z">
              <w:r w:rsidRPr="00044A02">
                <w:rPr>
                  <w:rFonts w:ascii="Arial" w:hAnsi="Arial" w:cs="Arial"/>
                  <w:sz w:val="20"/>
                  <w:szCs w:val="20"/>
                </w:rPr>
                <w:delText xml:space="preserve">See </w:delText>
              </w:r>
            </w:del>
            <w:ins w:id="317" w:author="Nichols, Steven (GE HealthCare)" w:date="2023-07-27T14:17:00Z">
              <w:r w:rsidR="00655D5E" w:rsidRPr="00044A02">
                <w:rPr>
                  <w:rFonts w:ascii="Arial" w:hAnsi="Arial" w:cs="Arial"/>
                  <w:sz w:val="20"/>
                  <w:szCs w:val="20"/>
                </w:rPr>
                <w:t>not specialized</w:t>
              </w:r>
            </w:ins>
          </w:p>
        </w:tc>
      </w:tr>
      <w:tr w:rsidR="00126CD6" w:rsidRPr="00AE7E2C" w14:paraId="74CDD4D8" w14:textId="77777777" w:rsidTr="00655D5E">
        <w:tc>
          <w:tcPr>
            <w:tcW w:w="0" w:type="auto"/>
            <w:vMerge/>
            <w:hideMark/>
          </w:tcPr>
          <w:p w14:paraId="02ABF1E1" w14:textId="77777777" w:rsidR="00655D5E" w:rsidRPr="00AE7E2C" w:rsidRDefault="00655D5E" w:rsidP="00655D5E">
            <w:pPr>
              <w:rPr>
                <w:rFonts w:ascii="Arial" w:hAnsi="Arial" w:cs="Arial"/>
              </w:rPr>
            </w:pPr>
          </w:p>
        </w:tc>
        <w:tc>
          <w:tcPr>
            <w:tcW w:w="0" w:type="auto"/>
            <w:hideMark/>
          </w:tcPr>
          <w:p w14:paraId="196AE58F" w14:textId="77777777" w:rsidR="00655D5E" w:rsidRPr="00AE7E2C" w:rsidRDefault="00655D5E" w:rsidP="00655D5E">
            <w:pPr>
              <w:pStyle w:val="NormalWeb"/>
              <w:rPr>
                <w:rFonts w:ascii="Arial" w:hAnsi="Arial" w:cs="Arial"/>
                <w:sz w:val="20"/>
                <w:szCs w:val="20"/>
              </w:rPr>
            </w:pPr>
            <w:proofErr w:type="spellStart"/>
            <w:r w:rsidRPr="00AE7E2C">
              <w:rPr>
                <w:rFonts w:ascii="Arial" w:hAnsi="Arial" w:cs="Arial"/>
                <w:sz w:val="20"/>
                <w:szCs w:val="20"/>
              </w:rPr>
              <w:t>AlternativeUserID</w:t>
            </w:r>
            <w:proofErr w:type="spellEnd"/>
          </w:p>
        </w:tc>
        <w:tc>
          <w:tcPr>
            <w:tcW w:w="0" w:type="auto"/>
            <w:hideMark/>
          </w:tcPr>
          <w:p w14:paraId="34F567DC" w14:textId="77777777" w:rsidR="00655D5E" w:rsidRPr="00AE7E2C" w:rsidRDefault="00655D5E" w:rsidP="00655D5E">
            <w:pPr>
              <w:pStyle w:val="NormalWeb"/>
              <w:jc w:val="center"/>
              <w:rPr>
                <w:rFonts w:ascii="Arial" w:hAnsi="Arial" w:cs="Arial"/>
                <w:sz w:val="20"/>
                <w:szCs w:val="20"/>
              </w:rPr>
            </w:pPr>
            <w:r w:rsidRPr="00AE7E2C">
              <w:rPr>
                <w:rFonts w:ascii="Arial" w:hAnsi="Arial" w:cs="Arial"/>
                <w:sz w:val="20"/>
                <w:szCs w:val="20"/>
              </w:rPr>
              <w:t>U</w:t>
            </w:r>
          </w:p>
        </w:tc>
        <w:tc>
          <w:tcPr>
            <w:tcW w:w="0" w:type="auto"/>
          </w:tcPr>
          <w:p w14:paraId="459E2349" w14:textId="7221D294" w:rsidR="00655D5E" w:rsidRPr="00044A02" w:rsidRDefault="0095716C" w:rsidP="00655D5E">
            <w:pPr>
              <w:pStyle w:val="NormalWeb"/>
              <w:rPr>
                <w:rFonts w:ascii="Arial" w:hAnsi="Arial" w:cs="Arial"/>
                <w:sz w:val="20"/>
                <w:szCs w:val="20"/>
              </w:rPr>
            </w:pPr>
            <w:del w:id="318" w:author="Nichols, Steven (GE HealthCare)" w:date="2023-07-27T14:17:00Z">
              <w:r w:rsidRPr="00044A02">
                <w:rPr>
                  <w:rFonts w:ascii="Arial" w:hAnsi="Arial" w:cs="Arial"/>
                  <w:sz w:val="20"/>
                  <w:szCs w:val="20"/>
                </w:rPr>
                <w:delText xml:space="preserve">See </w:delText>
              </w:r>
            </w:del>
            <w:ins w:id="319" w:author="Nichols, Steven (GE HealthCare)" w:date="2023-07-27T14:17:00Z">
              <w:r w:rsidR="00655D5E" w:rsidRPr="00044A02">
                <w:rPr>
                  <w:rFonts w:ascii="Arial" w:hAnsi="Arial" w:cs="Arial"/>
                  <w:sz w:val="20"/>
                  <w:szCs w:val="20"/>
                </w:rPr>
                <w:t>not specialized</w:t>
              </w:r>
            </w:ins>
          </w:p>
        </w:tc>
      </w:tr>
      <w:tr w:rsidR="00046719" w:rsidRPr="00AE7E2C" w14:paraId="43BEDCF2" w14:textId="77777777" w:rsidTr="00447B0D">
        <w:tc>
          <w:tcPr>
            <w:tcW w:w="0" w:type="auto"/>
            <w:vMerge/>
            <w:hideMark/>
          </w:tcPr>
          <w:p w14:paraId="00E69628" w14:textId="77777777" w:rsidR="0095716C" w:rsidRPr="00AE7E2C" w:rsidRDefault="0095716C" w:rsidP="00447B0D">
            <w:pPr>
              <w:rPr>
                <w:rFonts w:ascii="Arial" w:hAnsi="Arial" w:cs="Arial"/>
              </w:rPr>
            </w:pPr>
          </w:p>
        </w:tc>
        <w:tc>
          <w:tcPr>
            <w:tcW w:w="0" w:type="auto"/>
            <w:hideMark/>
          </w:tcPr>
          <w:p w14:paraId="291B3E78"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UserName</w:t>
            </w:r>
            <w:proofErr w:type="spellEnd"/>
          </w:p>
        </w:tc>
        <w:tc>
          <w:tcPr>
            <w:tcW w:w="0" w:type="auto"/>
            <w:hideMark/>
          </w:tcPr>
          <w:p w14:paraId="15385571" w14:textId="77777777" w:rsidR="0095716C" w:rsidRPr="00AE7E2C" w:rsidRDefault="0095716C" w:rsidP="00447B0D">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2D3298D8" w14:textId="77777777" w:rsidR="0095716C" w:rsidRPr="00044A02" w:rsidRDefault="0095716C" w:rsidP="00447B0D">
            <w:pPr>
              <w:pStyle w:val="NormalWeb"/>
              <w:rPr>
                <w:rFonts w:ascii="Arial" w:hAnsi="Arial" w:cs="Arial"/>
                <w:sz w:val="20"/>
                <w:szCs w:val="20"/>
              </w:rPr>
            </w:pPr>
            <w:r w:rsidRPr="00044A02">
              <w:rPr>
                <w:rFonts w:ascii="Arial" w:hAnsi="Arial" w:cs="Arial"/>
                <w:sz w:val="20"/>
                <w:szCs w:val="20"/>
              </w:rPr>
              <w:t>not specialized</w:t>
            </w:r>
          </w:p>
        </w:tc>
      </w:tr>
      <w:tr w:rsidR="00046719" w:rsidRPr="00AE7E2C" w14:paraId="237708EE" w14:textId="77777777" w:rsidTr="00447B0D">
        <w:tc>
          <w:tcPr>
            <w:tcW w:w="0" w:type="auto"/>
            <w:vMerge/>
            <w:hideMark/>
          </w:tcPr>
          <w:p w14:paraId="6F922AC3" w14:textId="77777777" w:rsidR="0095716C" w:rsidRPr="00AE7E2C" w:rsidRDefault="0095716C" w:rsidP="00447B0D">
            <w:pPr>
              <w:rPr>
                <w:rFonts w:ascii="Arial" w:hAnsi="Arial" w:cs="Arial"/>
              </w:rPr>
            </w:pPr>
          </w:p>
        </w:tc>
        <w:tc>
          <w:tcPr>
            <w:tcW w:w="0" w:type="auto"/>
            <w:hideMark/>
          </w:tcPr>
          <w:p w14:paraId="557F66EC"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UserIsRequestor</w:t>
            </w:r>
            <w:proofErr w:type="spellEnd"/>
          </w:p>
        </w:tc>
        <w:tc>
          <w:tcPr>
            <w:tcW w:w="0" w:type="auto"/>
            <w:hideMark/>
          </w:tcPr>
          <w:p w14:paraId="139C5982" w14:textId="77777777" w:rsidR="0095716C" w:rsidRPr="00AE7E2C" w:rsidRDefault="0095716C" w:rsidP="00447B0D">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702287AC" w14:textId="169876D9" w:rsidR="0095716C" w:rsidRPr="00044A02" w:rsidRDefault="0095716C" w:rsidP="00447B0D">
            <w:pPr>
              <w:pStyle w:val="NormalWeb"/>
              <w:rPr>
                <w:rFonts w:ascii="Arial" w:hAnsi="Arial" w:cs="Arial"/>
                <w:sz w:val="20"/>
                <w:szCs w:val="20"/>
              </w:rPr>
            </w:pPr>
            <w:del w:id="320" w:author="Nichols, Steven (GE HealthCare)" w:date="2023-07-27T14:17:00Z">
              <w:r w:rsidRPr="00044A02">
                <w:rPr>
                  <w:rFonts w:ascii="Arial" w:hAnsi="Arial" w:cs="Arial"/>
                  <w:sz w:val="20"/>
                  <w:szCs w:val="20"/>
                </w:rPr>
                <w:delText>Shall be FALSE</w:delText>
              </w:r>
            </w:del>
            <w:ins w:id="321" w:author="Nichols, Steven (GE HealthCare)" w:date="2023-07-27T14:17:00Z">
              <w:r w:rsidR="00655D5E" w:rsidRPr="00044A02">
                <w:rPr>
                  <w:rFonts w:ascii="Arial" w:hAnsi="Arial" w:cs="Arial"/>
                  <w:sz w:val="20"/>
                  <w:szCs w:val="20"/>
                </w:rPr>
                <w:t>not specialized</w:t>
              </w:r>
            </w:ins>
          </w:p>
        </w:tc>
      </w:tr>
      <w:tr w:rsidR="00046719" w:rsidRPr="00AE7E2C" w14:paraId="4E0E4903" w14:textId="77777777" w:rsidTr="00447B0D">
        <w:tc>
          <w:tcPr>
            <w:tcW w:w="0" w:type="auto"/>
            <w:vMerge/>
            <w:hideMark/>
          </w:tcPr>
          <w:p w14:paraId="7809C57B" w14:textId="77777777" w:rsidR="0095716C" w:rsidRPr="00AE7E2C" w:rsidRDefault="0095716C" w:rsidP="00447B0D">
            <w:pPr>
              <w:rPr>
                <w:rFonts w:ascii="Arial" w:hAnsi="Arial" w:cs="Arial"/>
              </w:rPr>
            </w:pPr>
          </w:p>
        </w:tc>
        <w:tc>
          <w:tcPr>
            <w:tcW w:w="0" w:type="auto"/>
            <w:hideMark/>
          </w:tcPr>
          <w:p w14:paraId="29E9E8CF"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RoleIDCode</w:t>
            </w:r>
            <w:proofErr w:type="spellEnd"/>
          </w:p>
        </w:tc>
        <w:tc>
          <w:tcPr>
            <w:tcW w:w="0" w:type="auto"/>
            <w:hideMark/>
          </w:tcPr>
          <w:p w14:paraId="0D95210C" w14:textId="77777777" w:rsidR="0095716C" w:rsidRPr="00AE7E2C" w:rsidRDefault="0095716C" w:rsidP="00447B0D">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28EDB366" w14:textId="77777777" w:rsidR="00A16A38" w:rsidRPr="00126CD6" w:rsidRDefault="00A16A38" w:rsidP="00B762A0">
            <w:pPr>
              <w:pStyle w:val="TableEntry"/>
              <w:rPr>
                <w:b/>
                <w:bCs/>
                <w:strike/>
              </w:rPr>
            </w:pPr>
            <w:r w:rsidRPr="00126CD6">
              <w:rPr>
                <w:b/>
                <w:bCs/>
                <w:strike/>
              </w:rPr>
              <w:t>EV (110153, DCM, "Source Role ID")</w:t>
            </w:r>
          </w:p>
          <w:p w14:paraId="46BDE97E" w14:textId="40F484D9" w:rsidR="00F02FCA" w:rsidRPr="00126CD6" w:rsidRDefault="00F02FCA" w:rsidP="00126CD6">
            <w:pPr>
              <w:pStyle w:val="TableEntry"/>
              <w:rPr>
                <w:b/>
                <w:bCs/>
                <w:u w:val="single"/>
              </w:rPr>
            </w:pPr>
            <w:r w:rsidRPr="00126CD6">
              <w:rPr>
                <w:b/>
                <w:bCs/>
                <w:u w:val="single"/>
              </w:rPr>
              <w:t>Values selected from DCID 402 “Audit Active Participant Role ID Code”</w:t>
            </w:r>
          </w:p>
          <w:p w14:paraId="2D2186A7" w14:textId="66CFDD74" w:rsidR="00B762A0" w:rsidRPr="00B762A0" w:rsidRDefault="00B762A0" w:rsidP="00126CD6">
            <w:pPr>
              <w:pStyle w:val="TableEntry"/>
              <w:rPr>
                <w:b/>
                <w:bCs/>
                <w:u w:val="single"/>
              </w:rPr>
            </w:pPr>
            <w:r w:rsidRPr="00126CD6">
              <w:rPr>
                <w:b/>
                <w:bCs/>
                <w:u w:val="single"/>
              </w:rPr>
              <w:t xml:space="preserve">See Section </w:t>
            </w:r>
            <w:r w:rsidR="00981571">
              <w:rPr>
                <w:b/>
                <w:bCs/>
                <w:u w:val="single"/>
              </w:rPr>
              <w:t>A.5.2.7</w:t>
            </w:r>
          </w:p>
        </w:tc>
      </w:tr>
      <w:tr w:rsidR="00046719" w:rsidRPr="00AE7E2C" w14:paraId="1672A919" w14:textId="77777777" w:rsidTr="00447B0D">
        <w:tc>
          <w:tcPr>
            <w:tcW w:w="0" w:type="auto"/>
            <w:vMerge/>
            <w:hideMark/>
          </w:tcPr>
          <w:p w14:paraId="3DFBBE93" w14:textId="77777777" w:rsidR="0095716C" w:rsidRPr="00AE7E2C" w:rsidRDefault="0095716C" w:rsidP="00447B0D">
            <w:pPr>
              <w:rPr>
                <w:rFonts w:ascii="Arial" w:hAnsi="Arial" w:cs="Arial"/>
              </w:rPr>
            </w:pPr>
          </w:p>
        </w:tc>
        <w:tc>
          <w:tcPr>
            <w:tcW w:w="0" w:type="auto"/>
            <w:hideMark/>
          </w:tcPr>
          <w:p w14:paraId="7DCAE657"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NetworkAccessPointTypeCode</w:t>
            </w:r>
            <w:proofErr w:type="spellEnd"/>
          </w:p>
        </w:tc>
        <w:tc>
          <w:tcPr>
            <w:tcW w:w="0" w:type="auto"/>
            <w:hideMark/>
          </w:tcPr>
          <w:p w14:paraId="6BF388BF" w14:textId="721418B4" w:rsidR="0095716C" w:rsidRPr="00AE7E2C" w:rsidRDefault="0095716C" w:rsidP="00447B0D">
            <w:pPr>
              <w:pStyle w:val="NormalWeb"/>
              <w:jc w:val="center"/>
              <w:rPr>
                <w:rFonts w:ascii="Arial" w:hAnsi="Arial" w:cs="Arial"/>
                <w:sz w:val="20"/>
                <w:szCs w:val="20"/>
              </w:rPr>
            </w:pPr>
            <w:del w:id="322" w:author="Nichols, Steven (GE HealthCare)" w:date="2023-07-27T14:17:00Z">
              <w:r w:rsidRPr="00AE7E2C">
                <w:rPr>
                  <w:rFonts w:ascii="Arial" w:hAnsi="Arial" w:cs="Arial"/>
                  <w:sz w:val="20"/>
                  <w:szCs w:val="20"/>
                </w:rPr>
                <w:delText>MC</w:delText>
              </w:r>
            </w:del>
            <w:ins w:id="323" w:author="Nichols, Steven (GE HealthCare)" w:date="2023-07-27T14:17:00Z">
              <w:r w:rsidR="00655D5E">
                <w:rPr>
                  <w:rFonts w:ascii="Arial" w:hAnsi="Arial" w:cs="Arial"/>
                  <w:sz w:val="20"/>
                  <w:szCs w:val="20"/>
                </w:rPr>
                <w:t>U</w:t>
              </w:r>
            </w:ins>
          </w:p>
        </w:tc>
        <w:tc>
          <w:tcPr>
            <w:tcW w:w="0" w:type="auto"/>
            <w:hideMark/>
          </w:tcPr>
          <w:p w14:paraId="78D1EC03" w14:textId="77777777" w:rsidR="0095716C" w:rsidRPr="00744462" w:rsidRDefault="0095716C" w:rsidP="00126CD6">
            <w:pPr>
              <w:pStyle w:val="TableEntry"/>
            </w:pPr>
            <w:r w:rsidRPr="00044A02">
              <w:t>Required if being exported to other than physical media, e.g., to a n</w:t>
            </w:r>
            <w:r w:rsidRPr="00F04BFA">
              <w:t>etwork destination rather than to film, paper or CD. May be present otherwise.</w:t>
            </w:r>
          </w:p>
        </w:tc>
      </w:tr>
      <w:tr w:rsidR="00046719" w:rsidRPr="00AE7E2C" w14:paraId="398D7637" w14:textId="77777777" w:rsidTr="00447B0D">
        <w:tc>
          <w:tcPr>
            <w:tcW w:w="0" w:type="auto"/>
            <w:vMerge/>
            <w:hideMark/>
          </w:tcPr>
          <w:p w14:paraId="59CAA59D" w14:textId="77777777" w:rsidR="0095716C" w:rsidRPr="00AE7E2C" w:rsidRDefault="0095716C" w:rsidP="00447B0D">
            <w:pPr>
              <w:rPr>
                <w:rFonts w:ascii="Arial" w:hAnsi="Arial" w:cs="Arial"/>
              </w:rPr>
            </w:pPr>
          </w:p>
        </w:tc>
        <w:tc>
          <w:tcPr>
            <w:tcW w:w="0" w:type="auto"/>
            <w:hideMark/>
          </w:tcPr>
          <w:p w14:paraId="4E4058B1"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NetworkAccessPointID</w:t>
            </w:r>
            <w:proofErr w:type="spellEnd"/>
          </w:p>
        </w:tc>
        <w:tc>
          <w:tcPr>
            <w:tcW w:w="0" w:type="auto"/>
            <w:hideMark/>
          </w:tcPr>
          <w:p w14:paraId="15976448" w14:textId="0804A23D" w:rsidR="0095716C" w:rsidRPr="00AE7E2C" w:rsidRDefault="0095716C" w:rsidP="00447B0D">
            <w:pPr>
              <w:pStyle w:val="NormalWeb"/>
              <w:jc w:val="center"/>
              <w:rPr>
                <w:rFonts w:ascii="Arial" w:hAnsi="Arial" w:cs="Arial"/>
                <w:sz w:val="20"/>
                <w:szCs w:val="20"/>
              </w:rPr>
            </w:pPr>
            <w:del w:id="324" w:author="Nichols, Steven (GE HealthCare)" w:date="2023-07-27T14:17:00Z">
              <w:r w:rsidRPr="00AE7E2C">
                <w:rPr>
                  <w:rFonts w:ascii="Arial" w:hAnsi="Arial" w:cs="Arial"/>
                  <w:sz w:val="20"/>
                  <w:szCs w:val="20"/>
                </w:rPr>
                <w:delText>MC</w:delText>
              </w:r>
            </w:del>
            <w:ins w:id="325" w:author="Nichols, Steven (GE HealthCare)" w:date="2023-07-27T14:17:00Z">
              <w:r w:rsidR="00655D5E">
                <w:rPr>
                  <w:rFonts w:ascii="Arial" w:hAnsi="Arial" w:cs="Arial"/>
                  <w:sz w:val="20"/>
                  <w:szCs w:val="20"/>
                </w:rPr>
                <w:t>U</w:t>
              </w:r>
            </w:ins>
          </w:p>
        </w:tc>
        <w:tc>
          <w:tcPr>
            <w:tcW w:w="0" w:type="auto"/>
            <w:hideMark/>
          </w:tcPr>
          <w:p w14:paraId="6BEED9CC" w14:textId="77777777" w:rsidR="0095716C" w:rsidRPr="00AD1CC8" w:rsidRDefault="0095716C" w:rsidP="00447B0D">
            <w:pPr>
              <w:pStyle w:val="NormalWeb"/>
              <w:rPr>
                <w:rFonts w:ascii="Arial" w:hAnsi="Arial" w:cs="Arial"/>
                <w:sz w:val="20"/>
                <w:szCs w:val="20"/>
              </w:rPr>
            </w:pPr>
            <w:r w:rsidRPr="00044A02">
              <w:rPr>
                <w:rFonts w:ascii="Arial" w:hAnsi="Arial" w:cs="Arial"/>
                <w:sz w:val="20"/>
                <w:szCs w:val="20"/>
              </w:rPr>
              <w:t>Required if Net Access Point Type Code is present. May be present otherwise.</w:t>
            </w:r>
          </w:p>
        </w:tc>
      </w:tr>
      <w:tr w:rsidR="00046719" w:rsidRPr="00AE7E2C" w14:paraId="30DBF149" w14:textId="77777777" w:rsidTr="00447B0D">
        <w:tc>
          <w:tcPr>
            <w:tcW w:w="0" w:type="auto"/>
            <w:vMerge/>
            <w:hideMark/>
          </w:tcPr>
          <w:p w14:paraId="6AF4D539" w14:textId="77777777" w:rsidR="0095716C" w:rsidRPr="00AE7E2C" w:rsidRDefault="0095716C" w:rsidP="00447B0D">
            <w:pPr>
              <w:rPr>
                <w:rFonts w:ascii="Arial" w:hAnsi="Arial" w:cs="Arial"/>
              </w:rPr>
            </w:pPr>
          </w:p>
        </w:tc>
        <w:tc>
          <w:tcPr>
            <w:tcW w:w="0" w:type="auto"/>
            <w:hideMark/>
          </w:tcPr>
          <w:p w14:paraId="4DA4E9BC" w14:textId="77777777" w:rsidR="0095716C" w:rsidRPr="00126CD6" w:rsidRDefault="0095716C" w:rsidP="00447B0D">
            <w:pPr>
              <w:pStyle w:val="NormalWeb"/>
              <w:rPr>
                <w:rFonts w:ascii="Arial" w:hAnsi="Arial" w:cs="Arial"/>
                <w:b/>
                <w:bCs/>
                <w:sz w:val="20"/>
                <w:szCs w:val="20"/>
                <w:u w:val="single"/>
              </w:rPr>
            </w:pPr>
            <w:proofErr w:type="spellStart"/>
            <w:r w:rsidRPr="00126CD6">
              <w:rPr>
                <w:rFonts w:ascii="Arial" w:hAnsi="Arial" w:cs="Arial"/>
                <w:b/>
                <w:bCs/>
                <w:sz w:val="20"/>
                <w:szCs w:val="20"/>
                <w:u w:val="single"/>
              </w:rPr>
              <w:t>MediaIdentifier</w:t>
            </w:r>
            <w:proofErr w:type="spellEnd"/>
          </w:p>
        </w:tc>
        <w:tc>
          <w:tcPr>
            <w:tcW w:w="0" w:type="auto"/>
            <w:hideMark/>
          </w:tcPr>
          <w:p w14:paraId="4AA7BF37" w14:textId="77777777" w:rsidR="0095716C" w:rsidRPr="00126CD6" w:rsidRDefault="0095716C" w:rsidP="00447B0D">
            <w:pPr>
              <w:pStyle w:val="NormalWeb"/>
              <w:jc w:val="center"/>
              <w:rPr>
                <w:rFonts w:ascii="Arial" w:hAnsi="Arial" w:cs="Arial"/>
                <w:b/>
                <w:bCs/>
                <w:sz w:val="20"/>
                <w:szCs w:val="20"/>
                <w:u w:val="single"/>
              </w:rPr>
            </w:pPr>
            <w:commentRangeStart w:id="326"/>
            <w:r w:rsidRPr="00126CD6">
              <w:rPr>
                <w:rFonts w:ascii="Arial" w:hAnsi="Arial" w:cs="Arial"/>
                <w:b/>
                <w:bCs/>
                <w:sz w:val="20"/>
                <w:szCs w:val="20"/>
                <w:u w:val="single"/>
              </w:rPr>
              <w:t>MC</w:t>
            </w:r>
            <w:commentRangeEnd w:id="326"/>
            <w:r w:rsidR="00EF771D">
              <w:rPr>
                <w:rStyle w:val="CommentReference"/>
                <w:rFonts w:ascii="Helvetica" w:hAnsi="Helvetica"/>
              </w:rPr>
              <w:commentReference w:id="326"/>
            </w:r>
          </w:p>
        </w:tc>
        <w:tc>
          <w:tcPr>
            <w:tcW w:w="0" w:type="auto"/>
            <w:hideMark/>
          </w:tcPr>
          <w:p w14:paraId="205F8CBB" w14:textId="77777777" w:rsidR="0095716C" w:rsidRPr="00126CD6" w:rsidRDefault="0095716C" w:rsidP="00126CD6">
            <w:pPr>
              <w:pStyle w:val="TableEntry"/>
              <w:rPr>
                <w:b/>
                <w:bCs/>
                <w:u w:val="single"/>
              </w:rPr>
            </w:pPr>
            <w:r w:rsidRPr="00126CD6">
              <w:rPr>
                <w:b/>
                <w:bCs/>
                <w:u w:val="single"/>
              </w:rPr>
              <w:t>Volume ID, URI, or other identifier for media.</w:t>
            </w:r>
          </w:p>
          <w:p w14:paraId="0CA69D0E" w14:textId="77777777" w:rsidR="0095716C" w:rsidRPr="00126CD6" w:rsidRDefault="0095716C" w:rsidP="00126CD6">
            <w:pPr>
              <w:pStyle w:val="TableEntry"/>
            </w:pPr>
            <w:r w:rsidRPr="00126CD6">
              <w:rPr>
                <w:b/>
                <w:bCs/>
                <w:u w:val="single"/>
              </w:rPr>
              <w:t xml:space="preserve">Required if </w:t>
            </w:r>
            <w:commentRangeStart w:id="327"/>
            <w:r w:rsidRPr="00126CD6">
              <w:rPr>
                <w:b/>
                <w:bCs/>
                <w:u w:val="single"/>
              </w:rPr>
              <w:t xml:space="preserve">digital </w:t>
            </w:r>
            <w:commentRangeEnd w:id="327"/>
            <w:r w:rsidR="00655D5E">
              <w:rPr>
                <w:rStyle w:val="CommentReference"/>
              </w:rPr>
              <w:commentReference w:id="327"/>
            </w:r>
            <w:r w:rsidRPr="00126CD6">
              <w:rPr>
                <w:b/>
                <w:bCs/>
                <w:u w:val="single"/>
              </w:rPr>
              <w:t>media. May be present otherwise.</w:t>
            </w:r>
          </w:p>
        </w:tc>
      </w:tr>
      <w:tr w:rsidR="00046719" w:rsidRPr="00AE7E2C" w14:paraId="453D33A3" w14:textId="77777777" w:rsidTr="00447B0D">
        <w:tc>
          <w:tcPr>
            <w:tcW w:w="0" w:type="auto"/>
            <w:vMerge/>
            <w:hideMark/>
          </w:tcPr>
          <w:p w14:paraId="3753922A" w14:textId="77777777" w:rsidR="0095716C" w:rsidRPr="00AE7E2C" w:rsidRDefault="0095716C" w:rsidP="00447B0D">
            <w:pPr>
              <w:rPr>
                <w:rFonts w:ascii="Arial" w:hAnsi="Arial" w:cs="Arial"/>
              </w:rPr>
            </w:pPr>
          </w:p>
        </w:tc>
        <w:tc>
          <w:tcPr>
            <w:tcW w:w="0" w:type="auto"/>
            <w:hideMark/>
          </w:tcPr>
          <w:p w14:paraId="1C1B2369" w14:textId="77777777" w:rsidR="0095716C" w:rsidRPr="00126CD6" w:rsidRDefault="0095716C" w:rsidP="00447B0D">
            <w:pPr>
              <w:pStyle w:val="NormalWeb"/>
              <w:rPr>
                <w:rFonts w:ascii="Arial" w:hAnsi="Arial" w:cs="Arial"/>
                <w:b/>
                <w:bCs/>
                <w:sz w:val="20"/>
                <w:szCs w:val="20"/>
                <w:u w:val="single"/>
              </w:rPr>
            </w:pPr>
            <w:r w:rsidRPr="00126CD6">
              <w:rPr>
                <w:rFonts w:ascii="Arial" w:hAnsi="Arial" w:cs="Arial"/>
                <w:b/>
                <w:bCs/>
                <w:sz w:val="20"/>
                <w:szCs w:val="20"/>
                <w:u w:val="single"/>
              </w:rPr>
              <w:t>MediaType</w:t>
            </w:r>
          </w:p>
        </w:tc>
        <w:tc>
          <w:tcPr>
            <w:tcW w:w="0" w:type="auto"/>
            <w:hideMark/>
          </w:tcPr>
          <w:p w14:paraId="582A37ED" w14:textId="67DAFB1E" w:rsidR="0095716C" w:rsidRPr="00126CD6" w:rsidRDefault="0095716C" w:rsidP="00447B0D">
            <w:pPr>
              <w:pStyle w:val="NormalWeb"/>
              <w:jc w:val="center"/>
              <w:rPr>
                <w:rFonts w:ascii="Arial" w:hAnsi="Arial" w:cs="Arial"/>
                <w:b/>
                <w:bCs/>
                <w:sz w:val="20"/>
                <w:szCs w:val="20"/>
                <w:u w:val="single"/>
              </w:rPr>
            </w:pPr>
            <w:commentRangeStart w:id="328"/>
            <w:r w:rsidRPr="00126CD6">
              <w:rPr>
                <w:rFonts w:ascii="Arial" w:hAnsi="Arial" w:cs="Arial"/>
                <w:b/>
                <w:bCs/>
                <w:sz w:val="20"/>
                <w:szCs w:val="20"/>
                <w:u w:val="single"/>
              </w:rPr>
              <w:t>M</w:t>
            </w:r>
            <w:commentRangeEnd w:id="328"/>
            <w:r w:rsidR="00EF771D">
              <w:rPr>
                <w:rStyle w:val="CommentReference"/>
                <w:rFonts w:ascii="Helvetica" w:hAnsi="Helvetica"/>
              </w:rPr>
              <w:commentReference w:id="328"/>
            </w:r>
            <w:ins w:id="329" w:author="Robert Horn" w:date="2023-08-02T11:43:00Z">
              <w:r w:rsidR="00701D2A">
                <w:rPr>
                  <w:rFonts w:ascii="Arial" w:hAnsi="Arial" w:cs="Arial"/>
                  <w:b/>
                  <w:bCs/>
                  <w:sz w:val="20"/>
                  <w:szCs w:val="20"/>
                  <w:u w:val="single"/>
                </w:rPr>
                <w:t>C</w:t>
              </w:r>
            </w:ins>
          </w:p>
        </w:tc>
        <w:tc>
          <w:tcPr>
            <w:tcW w:w="0" w:type="auto"/>
            <w:hideMark/>
          </w:tcPr>
          <w:p w14:paraId="18E3C866" w14:textId="77777777" w:rsidR="00EA511B" w:rsidRPr="00EA511B" w:rsidRDefault="00EA511B" w:rsidP="00EA511B">
            <w:pPr>
              <w:pStyle w:val="NormalWeb"/>
              <w:rPr>
                <w:ins w:id="330" w:author="Robert Horn" w:date="2023-08-01T16:31:00Z"/>
                <w:rFonts w:ascii="Arial" w:hAnsi="Arial" w:cs="Arial"/>
                <w:b/>
                <w:bCs/>
                <w:sz w:val="20"/>
                <w:szCs w:val="20"/>
                <w:u w:val="single"/>
              </w:rPr>
            </w:pPr>
            <w:ins w:id="331" w:author="Robert Horn" w:date="2023-08-01T16:31:00Z">
              <w:r w:rsidRPr="00EA511B">
                <w:rPr>
                  <w:rFonts w:ascii="Arial" w:hAnsi="Arial" w:cs="Arial"/>
                  <w:b/>
                  <w:bCs/>
                  <w:sz w:val="20"/>
                  <w:szCs w:val="20"/>
                  <w:u w:val="single"/>
                </w:rPr>
                <w:t>Values selected from DCID 405 or DCID 4xx.</w:t>
              </w:r>
            </w:ins>
          </w:p>
          <w:p w14:paraId="66B0758F" w14:textId="3FB4536A" w:rsidR="0095716C" w:rsidRPr="00126CD6" w:rsidRDefault="00EA511B" w:rsidP="00EA511B">
            <w:pPr>
              <w:pStyle w:val="NormalWeb"/>
              <w:rPr>
                <w:rFonts w:ascii="Arial" w:hAnsi="Arial" w:cs="Arial"/>
                <w:b/>
                <w:bCs/>
                <w:sz w:val="20"/>
                <w:szCs w:val="20"/>
                <w:u w:val="single"/>
              </w:rPr>
            </w:pPr>
            <w:ins w:id="332" w:author="Robert Horn" w:date="2023-08-01T16:31:00Z">
              <w:r w:rsidRPr="00EA511B">
                <w:rPr>
                  <w:rFonts w:ascii="Arial" w:hAnsi="Arial" w:cs="Arial"/>
                  <w:b/>
                  <w:bCs/>
                  <w:sz w:val="20"/>
                  <w:szCs w:val="20"/>
                  <w:u w:val="single"/>
                </w:rPr>
                <w:t xml:space="preserve">Required if </w:t>
              </w:r>
              <w:proofErr w:type="spellStart"/>
              <w:r w:rsidRPr="00EA511B">
                <w:rPr>
                  <w:rFonts w:ascii="Arial" w:hAnsi="Arial" w:cs="Arial"/>
                  <w:b/>
                  <w:bCs/>
                  <w:sz w:val="20"/>
                  <w:szCs w:val="20"/>
                  <w:u w:val="single"/>
                </w:rPr>
                <w:t>NetworkAccessPoint</w:t>
              </w:r>
              <w:proofErr w:type="spellEnd"/>
              <w:r w:rsidRPr="00EA511B">
                <w:rPr>
                  <w:rFonts w:ascii="Arial" w:hAnsi="Arial" w:cs="Arial"/>
                  <w:b/>
                  <w:bCs/>
                  <w:sz w:val="20"/>
                  <w:szCs w:val="20"/>
                  <w:u w:val="single"/>
                </w:rPr>
                <w:t xml:space="preserve"> ID is not present.</w:t>
              </w:r>
            </w:ins>
            <w:ins w:id="333" w:author="Robert Horn" w:date="2023-08-01T16:32:00Z">
              <w:r w:rsidR="009059C4">
                <w:t xml:space="preserve"> </w:t>
              </w:r>
              <w:r w:rsidR="009059C4" w:rsidRPr="009059C4">
                <w:rPr>
                  <w:rFonts w:ascii="Arial" w:hAnsi="Arial" w:cs="Arial"/>
                  <w:b/>
                  <w:bCs/>
                  <w:sz w:val="20"/>
                  <w:szCs w:val="20"/>
                  <w:u w:val="single"/>
                </w:rPr>
                <w:t>May be present otherwise.</w:t>
              </w:r>
            </w:ins>
            <w:del w:id="334" w:author="Robert Horn" w:date="2023-08-01T16:31:00Z">
              <w:r w:rsidR="0095716C" w:rsidRPr="00A16A38" w:rsidDel="00EA511B">
                <w:rPr>
                  <w:rFonts w:ascii="Arial" w:hAnsi="Arial" w:cs="Arial"/>
                  <w:b/>
                  <w:bCs/>
                  <w:sz w:val="20"/>
                  <w:szCs w:val="20"/>
                  <w:u w:val="single"/>
                </w:rPr>
                <w:delText xml:space="preserve">See Section </w:delText>
              </w:r>
              <w:r w:rsidR="00981571" w:rsidDel="00EA511B">
                <w:rPr>
                  <w:rFonts w:ascii="Arial" w:hAnsi="Arial" w:cs="Arial"/>
                  <w:b/>
                  <w:bCs/>
                  <w:sz w:val="20"/>
                  <w:szCs w:val="20"/>
                  <w:u w:val="single"/>
                </w:rPr>
                <w:delText>A.5.2.7</w:delText>
              </w:r>
            </w:del>
          </w:p>
        </w:tc>
      </w:tr>
      <w:bookmarkEnd w:id="315"/>
      <w:tr w:rsidR="00126CD6" w:rsidRPr="00044A02" w14:paraId="2DC8B327" w14:textId="77777777" w:rsidTr="00447B0D">
        <w:tc>
          <w:tcPr>
            <w:tcW w:w="0" w:type="auto"/>
            <w:vMerge w:val="restart"/>
            <w:hideMark/>
          </w:tcPr>
          <w:p w14:paraId="76DC433D" w14:textId="77777777" w:rsidR="00EF771D" w:rsidRPr="00AE7E2C" w:rsidRDefault="00EF771D" w:rsidP="00EF771D">
            <w:pPr>
              <w:pStyle w:val="NormalWeb"/>
              <w:rPr>
                <w:rFonts w:ascii="Arial" w:hAnsi="Arial" w:cs="Arial"/>
                <w:sz w:val="20"/>
                <w:szCs w:val="20"/>
              </w:rPr>
            </w:pPr>
            <w:r w:rsidRPr="00AE7E2C">
              <w:rPr>
                <w:rFonts w:ascii="Arial" w:hAnsi="Arial" w:cs="Arial"/>
                <w:sz w:val="20"/>
                <w:szCs w:val="20"/>
              </w:rPr>
              <w:t>Active Participant:</w:t>
            </w:r>
          </w:p>
          <w:p w14:paraId="7B0C62EF" w14:textId="1E5AC4AB" w:rsidR="00EF771D" w:rsidRPr="00AE7E2C" w:rsidRDefault="00EF771D" w:rsidP="00EF771D">
            <w:pPr>
              <w:pStyle w:val="NormalWeb"/>
              <w:rPr>
                <w:rFonts w:ascii="Arial" w:hAnsi="Arial" w:cs="Arial"/>
                <w:sz w:val="20"/>
                <w:szCs w:val="20"/>
              </w:rPr>
            </w:pPr>
            <w:r>
              <w:rPr>
                <w:rFonts w:ascii="Arial" w:hAnsi="Arial" w:cs="Arial"/>
                <w:sz w:val="20"/>
                <w:szCs w:val="20"/>
              </w:rPr>
              <w:t>Process that received the data (1).</w:t>
            </w:r>
          </w:p>
        </w:tc>
        <w:tc>
          <w:tcPr>
            <w:tcW w:w="0" w:type="auto"/>
            <w:hideMark/>
          </w:tcPr>
          <w:p w14:paraId="253C5AB2" w14:textId="77777777" w:rsidR="00EF771D" w:rsidRPr="00AE7E2C" w:rsidRDefault="00EF771D" w:rsidP="00EF771D">
            <w:pPr>
              <w:pStyle w:val="NormalWeb"/>
              <w:rPr>
                <w:rFonts w:ascii="Arial" w:hAnsi="Arial" w:cs="Arial"/>
                <w:sz w:val="20"/>
                <w:szCs w:val="20"/>
              </w:rPr>
            </w:pPr>
            <w:proofErr w:type="spellStart"/>
            <w:r w:rsidRPr="00AE7E2C">
              <w:rPr>
                <w:rFonts w:ascii="Arial" w:hAnsi="Arial" w:cs="Arial"/>
                <w:sz w:val="20"/>
                <w:szCs w:val="20"/>
              </w:rPr>
              <w:t>UserID</w:t>
            </w:r>
            <w:proofErr w:type="spellEnd"/>
          </w:p>
        </w:tc>
        <w:tc>
          <w:tcPr>
            <w:tcW w:w="0" w:type="auto"/>
            <w:hideMark/>
          </w:tcPr>
          <w:p w14:paraId="1770197C" w14:textId="77777777" w:rsidR="00EF771D" w:rsidRPr="00AE7E2C" w:rsidRDefault="00EF771D" w:rsidP="00EF771D">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428E7414" w14:textId="34D0A08E" w:rsidR="00EF771D" w:rsidRPr="00044A02" w:rsidRDefault="0095716C" w:rsidP="00126CD6">
            <w:pPr>
              <w:pStyle w:val="TableEntry"/>
              <w:rPr>
                <w:rFonts w:ascii="Arial" w:hAnsi="Arial" w:cs="Arial"/>
              </w:rPr>
            </w:pPr>
            <w:del w:id="335" w:author="Nichols, Steven (GE HealthCare)" w:date="2023-07-27T14:17:00Z">
              <w:r w:rsidRPr="00044A02">
                <w:rPr>
                  <w:rFonts w:ascii="Arial" w:hAnsi="Arial" w:cs="Arial"/>
                </w:rPr>
                <w:delText xml:space="preserve">See </w:delText>
              </w:r>
            </w:del>
            <w:ins w:id="336" w:author="Nichols, Steven (GE HealthCare)" w:date="2023-07-27T14:17:00Z">
              <w:r w:rsidR="00EF771D" w:rsidRPr="00044A02">
                <w:rPr>
                  <w:rFonts w:ascii="Arial" w:hAnsi="Arial" w:cs="Arial"/>
                </w:rPr>
                <w:t>not specialized</w:t>
              </w:r>
            </w:ins>
          </w:p>
        </w:tc>
      </w:tr>
      <w:tr w:rsidR="00126CD6" w:rsidRPr="00044A02" w14:paraId="678BD893" w14:textId="77777777" w:rsidTr="00447B0D">
        <w:tc>
          <w:tcPr>
            <w:tcW w:w="0" w:type="auto"/>
            <w:vMerge/>
            <w:hideMark/>
          </w:tcPr>
          <w:p w14:paraId="406C6A2D" w14:textId="77777777" w:rsidR="00EF771D" w:rsidRPr="00AE7E2C" w:rsidRDefault="00EF771D" w:rsidP="00EF771D">
            <w:pPr>
              <w:rPr>
                <w:rFonts w:ascii="Arial" w:hAnsi="Arial" w:cs="Arial"/>
              </w:rPr>
            </w:pPr>
          </w:p>
        </w:tc>
        <w:tc>
          <w:tcPr>
            <w:tcW w:w="0" w:type="auto"/>
            <w:hideMark/>
          </w:tcPr>
          <w:p w14:paraId="1A320C67" w14:textId="77777777" w:rsidR="00EF771D" w:rsidRPr="00AE7E2C" w:rsidRDefault="00EF771D" w:rsidP="00EF771D">
            <w:pPr>
              <w:pStyle w:val="NormalWeb"/>
              <w:rPr>
                <w:rFonts w:ascii="Arial" w:hAnsi="Arial" w:cs="Arial"/>
                <w:sz w:val="20"/>
                <w:szCs w:val="20"/>
              </w:rPr>
            </w:pPr>
            <w:proofErr w:type="spellStart"/>
            <w:r w:rsidRPr="00AE7E2C">
              <w:rPr>
                <w:rFonts w:ascii="Arial" w:hAnsi="Arial" w:cs="Arial"/>
                <w:sz w:val="20"/>
                <w:szCs w:val="20"/>
              </w:rPr>
              <w:t>AlternativeUserID</w:t>
            </w:r>
            <w:proofErr w:type="spellEnd"/>
          </w:p>
        </w:tc>
        <w:tc>
          <w:tcPr>
            <w:tcW w:w="0" w:type="auto"/>
            <w:hideMark/>
          </w:tcPr>
          <w:p w14:paraId="0D128CE9" w14:textId="77777777" w:rsidR="00EF771D" w:rsidRPr="00AE7E2C" w:rsidRDefault="00EF771D" w:rsidP="00EF771D">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1BB470AF" w14:textId="42AC2960" w:rsidR="00EF771D" w:rsidRPr="00044A02" w:rsidRDefault="0095716C" w:rsidP="00126CD6">
            <w:pPr>
              <w:pStyle w:val="TableEntry"/>
              <w:rPr>
                <w:rFonts w:ascii="Arial" w:hAnsi="Arial" w:cs="Arial"/>
              </w:rPr>
            </w:pPr>
            <w:del w:id="337" w:author="Nichols, Steven (GE HealthCare)" w:date="2023-07-27T14:17:00Z">
              <w:r w:rsidRPr="00044A02">
                <w:rPr>
                  <w:rFonts w:ascii="Arial" w:hAnsi="Arial" w:cs="Arial"/>
                </w:rPr>
                <w:delText xml:space="preserve">See </w:delText>
              </w:r>
            </w:del>
            <w:ins w:id="338" w:author="Nichols, Steven (GE HealthCare)" w:date="2023-07-27T14:17:00Z">
              <w:r w:rsidR="00EF771D" w:rsidRPr="00044A02">
                <w:rPr>
                  <w:rFonts w:ascii="Arial" w:hAnsi="Arial" w:cs="Arial"/>
                </w:rPr>
                <w:t>not specialized</w:t>
              </w:r>
            </w:ins>
          </w:p>
        </w:tc>
      </w:tr>
      <w:tr w:rsidR="00126CD6" w:rsidRPr="00044A02" w14:paraId="33292EA6" w14:textId="77777777" w:rsidTr="00447B0D">
        <w:tc>
          <w:tcPr>
            <w:tcW w:w="0" w:type="auto"/>
            <w:vMerge/>
            <w:hideMark/>
          </w:tcPr>
          <w:p w14:paraId="462A33FD" w14:textId="77777777" w:rsidR="00EF771D" w:rsidRPr="00AE7E2C" w:rsidRDefault="00EF771D" w:rsidP="00EF771D">
            <w:pPr>
              <w:rPr>
                <w:rFonts w:ascii="Arial" w:hAnsi="Arial" w:cs="Arial"/>
              </w:rPr>
            </w:pPr>
          </w:p>
        </w:tc>
        <w:tc>
          <w:tcPr>
            <w:tcW w:w="0" w:type="auto"/>
            <w:hideMark/>
          </w:tcPr>
          <w:p w14:paraId="5C195CBB" w14:textId="77777777" w:rsidR="00EF771D" w:rsidRPr="00AE7E2C" w:rsidRDefault="00EF771D" w:rsidP="00EF771D">
            <w:pPr>
              <w:pStyle w:val="NormalWeb"/>
              <w:rPr>
                <w:rFonts w:ascii="Arial" w:hAnsi="Arial" w:cs="Arial"/>
                <w:sz w:val="20"/>
                <w:szCs w:val="20"/>
              </w:rPr>
            </w:pPr>
            <w:proofErr w:type="spellStart"/>
            <w:r w:rsidRPr="00AE7E2C">
              <w:rPr>
                <w:rFonts w:ascii="Arial" w:hAnsi="Arial" w:cs="Arial"/>
                <w:sz w:val="20"/>
                <w:szCs w:val="20"/>
              </w:rPr>
              <w:t>UserName</w:t>
            </w:r>
            <w:proofErr w:type="spellEnd"/>
          </w:p>
        </w:tc>
        <w:tc>
          <w:tcPr>
            <w:tcW w:w="0" w:type="auto"/>
            <w:hideMark/>
          </w:tcPr>
          <w:p w14:paraId="54075A62" w14:textId="77777777" w:rsidR="00EF771D" w:rsidRPr="00AE7E2C" w:rsidRDefault="00EF771D" w:rsidP="00EF771D">
            <w:pPr>
              <w:pStyle w:val="NormalWeb"/>
              <w:jc w:val="center"/>
              <w:rPr>
                <w:rFonts w:ascii="Arial" w:hAnsi="Arial" w:cs="Arial"/>
                <w:sz w:val="20"/>
                <w:szCs w:val="20"/>
              </w:rPr>
            </w:pPr>
            <w:r w:rsidRPr="00AE7E2C">
              <w:rPr>
                <w:rFonts w:ascii="Arial" w:hAnsi="Arial" w:cs="Arial"/>
                <w:sz w:val="20"/>
                <w:szCs w:val="20"/>
              </w:rPr>
              <w:t>U</w:t>
            </w:r>
          </w:p>
        </w:tc>
        <w:tc>
          <w:tcPr>
            <w:tcW w:w="0" w:type="auto"/>
            <w:hideMark/>
          </w:tcPr>
          <w:p w14:paraId="39234362" w14:textId="296E45FE" w:rsidR="00EF771D" w:rsidRPr="00044A02" w:rsidRDefault="00EF771D" w:rsidP="00126CD6">
            <w:pPr>
              <w:pStyle w:val="TableEntry"/>
              <w:rPr>
                <w:rFonts w:ascii="Arial" w:hAnsi="Arial" w:cs="Arial"/>
              </w:rPr>
            </w:pPr>
            <w:r w:rsidRPr="00044A02">
              <w:rPr>
                <w:rFonts w:ascii="Arial" w:hAnsi="Arial" w:cs="Arial"/>
              </w:rPr>
              <w:t>not specialized</w:t>
            </w:r>
          </w:p>
        </w:tc>
      </w:tr>
      <w:tr w:rsidR="00126CD6" w:rsidRPr="00044A02" w14:paraId="40E3B381" w14:textId="77777777" w:rsidTr="00447B0D">
        <w:tc>
          <w:tcPr>
            <w:tcW w:w="0" w:type="auto"/>
            <w:vMerge/>
            <w:hideMark/>
          </w:tcPr>
          <w:p w14:paraId="6CD77E01" w14:textId="77777777" w:rsidR="00EF771D" w:rsidRPr="00AE7E2C" w:rsidRDefault="00EF771D" w:rsidP="00EF771D">
            <w:pPr>
              <w:rPr>
                <w:rFonts w:ascii="Arial" w:hAnsi="Arial" w:cs="Arial"/>
              </w:rPr>
            </w:pPr>
          </w:p>
        </w:tc>
        <w:tc>
          <w:tcPr>
            <w:tcW w:w="0" w:type="auto"/>
            <w:hideMark/>
          </w:tcPr>
          <w:p w14:paraId="2209E24D" w14:textId="77777777" w:rsidR="00EF771D" w:rsidRPr="00AE7E2C" w:rsidRDefault="00EF771D" w:rsidP="00EF771D">
            <w:pPr>
              <w:pStyle w:val="NormalWeb"/>
              <w:rPr>
                <w:rFonts w:ascii="Arial" w:hAnsi="Arial" w:cs="Arial"/>
                <w:sz w:val="20"/>
                <w:szCs w:val="20"/>
              </w:rPr>
            </w:pPr>
            <w:proofErr w:type="spellStart"/>
            <w:r w:rsidRPr="00AE7E2C">
              <w:rPr>
                <w:rFonts w:ascii="Arial" w:hAnsi="Arial" w:cs="Arial"/>
                <w:sz w:val="20"/>
                <w:szCs w:val="20"/>
              </w:rPr>
              <w:t>UserIsRequestor</w:t>
            </w:r>
            <w:proofErr w:type="spellEnd"/>
          </w:p>
        </w:tc>
        <w:tc>
          <w:tcPr>
            <w:tcW w:w="0" w:type="auto"/>
            <w:hideMark/>
          </w:tcPr>
          <w:p w14:paraId="703B7A36" w14:textId="77777777" w:rsidR="00EF771D" w:rsidRPr="00AE7E2C" w:rsidRDefault="00EF771D" w:rsidP="00EF771D">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34CC6C71" w14:textId="61BC0DC8" w:rsidR="00EF771D" w:rsidRPr="00044A02" w:rsidRDefault="0095716C" w:rsidP="00126CD6">
            <w:pPr>
              <w:pStyle w:val="TableEntry"/>
              <w:rPr>
                <w:rFonts w:ascii="Arial" w:hAnsi="Arial" w:cs="Arial"/>
              </w:rPr>
            </w:pPr>
            <w:del w:id="339" w:author="Nichols, Steven (GE HealthCare)" w:date="2023-07-27T14:17:00Z">
              <w:r w:rsidRPr="00044A02">
                <w:rPr>
                  <w:rFonts w:ascii="Arial" w:hAnsi="Arial" w:cs="Arial"/>
                </w:rPr>
                <w:delText>Shall be FALSE</w:delText>
              </w:r>
            </w:del>
            <w:ins w:id="340" w:author="Nichols, Steven (GE HealthCare)" w:date="2023-07-27T14:17:00Z">
              <w:r w:rsidR="00EF771D" w:rsidRPr="00044A02">
                <w:rPr>
                  <w:rFonts w:ascii="Arial" w:hAnsi="Arial" w:cs="Arial"/>
                </w:rPr>
                <w:t>not specialized</w:t>
              </w:r>
            </w:ins>
          </w:p>
        </w:tc>
      </w:tr>
      <w:tr w:rsidR="00046719" w:rsidRPr="007E7FC1" w14:paraId="467244B2" w14:textId="77777777" w:rsidTr="00447B0D">
        <w:tc>
          <w:tcPr>
            <w:tcW w:w="0" w:type="auto"/>
            <w:vMerge/>
            <w:hideMark/>
          </w:tcPr>
          <w:p w14:paraId="55C7E6AC" w14:textId="77777777" w:rsidR="0095716C" w:rsidRPr="00AE7E2C" w:rsidRDefault="0095716C" w:rsidP="00447B0D">
            <w:pPr>
              <w:rPr>
                <w:rFonts w:ascii="Arial" w:hAnsi="Arial" w:cs="Arial"/>
              </w:rPr>
            </w:pPr>
          </w:p>
        </w:tc>
        <w:tc>
          <w:tcPr>
            <w:tcW w:w="0" w:type="auto"/>
            <w:hideMark/>
          </w:tcPr>
          <w:p w14:paraId="70E92794"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RoleIDCode</w:t>
            </w:r>
            <w:proofErr w:type="spellEnd"/>
          </w:p>
        </w:tc>
        <w:tc>
          <w:tcPr>
            <w:tcW w:w="0" w:type="auto"/>
            <w:hideMark/>
          </w:tcPr>
          <w:p w14:paraId="3BA04377" w14:textId="77777777" w:rsidR="0095716C" w:rsidRPr="00AE7E2C" w:rsidRDefault="0095716C" w:rsidP="00447B0D">
            <w:pPr>
              <w:pStyle w:val="NormalWeb"/>
              <w:jc w:val="center"/>
              <w:rPr>
                <w:rFonts w:ascii="Arial" w:hAnsi="Arial" w:cs="Arial"/>
                <w:sz w:val="20"/>
                <w:szCs w:val="20"/>
              </w:rPr>
            </w:pPr>
            <w:r w:rsidRPr="00AE7E2C">
              <w:rPr>
                <w:rFonts w:ascii="Arial" w:hAnsi="Arial" w:cs="Arial"/>
                <w:sz w:val="20"/>
                <w:szCs w:val="20"/>
              </w:rPr>
              <w:t>M</w:t>
            </w:r>
          </w:p>
        </w:tc>
        <w:tc>
          <w:tcPr>
            <w:tcW w:w="0" w:type="auto"/>
            <w:hideMark/>
          </w:tcPr>
          <w:p w14:paraId="3838C0C6" w14:textId="77777777" w:rsidR="0095716C" w:rsidRPr="00126CD6" w:rsidRDefault="0095716C" w:rsidP="00D526C5">
            <w:pPr>
              <w:pStyle w:val="TableEntry"/>
              <w:rPr>
                <w:b/>
                <w:bCs/>
                <w:strike/>
              </w:rPr>
            </w:pPr>
            <w:r w:rsidRPr="00126CD6">
              <w:rPr>
                <w:b/>
                <w:bCs/>
                <w:strike/>
              </w:rPr>
              <w:t xml:space="preserve">EV </w:t>
            </w:r>
            <w:r w:rsidR="00D526C5" w:rsidRPr="00126CD6">
              <w:rPr>
                <w:b/>
                <w:bCs/>
                <w:strike/>
              </w:rPr>
              <w:t>(110152, DCM, "Destination Role ID")</w:t>
            </w:r>
          </w:p>
          <w:p w14:paraId="144EAFBF" w14:textId="75E81D2B" w:rsidR="00F02FCA" w:rsidRDefault="00F02FCA" w:rsidP="00D526C5">
            <w:pPr>
              <w:pStyle w:val="TableEntry"/>
            </w:pPr>
            <w:r>
              <w:rPr>
                <w:rStyle w:val="Hyperlink"/>
                <w:rFonts w:ascii="Arial" w:hAnsi="Arial" w:cs="Arial"/>
                <w:b/>
                <w:bCs/>
                <w:color w:val="auto"/>
              </w:rPr>
              <w:t>Values selected from DCID 402 “</w:t>
            </w:r>
            <w:r w:rsidRPr="00F02FCA">
              <w:rPr>
                <w:rStyle w:val="Hyperlink"/>
                <w:rFonts w:ascii="Arial" w:hAnsi="Arial" w:cs="Arial"/>
                <w:b/>
                <w:bCs/>
                <w:color w:val="auto"/>
              </w:rPr>
              <w:t>Audit Active Participant Role ID Code</w:t>
            </w:r>
            <w:r>
              <w:rPr>
                <w:rStyle w:val="Hyperlink"/>
                <w:rFonts w:ascii="Arial" w:hAnsi="Arial" w:cs="Arial"/>
                <w:b/>
                <w:bCs/>
                <w:color w:val="auto"/>
              </w:rPr>
              <w:t>”</w:t>
            </w:r>
          </w:p>
          <w:p w14:paraId="0E48F8E3" w14:textId="23A3E37B" w:rsidR="00D526C5" w:rsidRPr="00126CD6" w:rsidRDefault="00D526C5" w:rsidP="00126CD6">
            <w:pPr>
              <w:pStyle w:val="TableEntry"/>
              <w:rPr>
                <w:b/>
                <w:bCs/>
                <w:u w:val="single"/>
              </w:rPr>
            </w:pPr>
            <w:r>
              <w:rPr>
                <w:b/>
                <w:bCs/>
                <w:u w:val="single"/>
              </w:rPr>
              <w:t>See Section A.5.2.7</w:t>
            </w:r>
          </w:p>
        </w:tc>
      </w:tr>
      <w:tr w:rsidR="00046719" w:rsidRPr="00744462" w14:paraId="278173E5" w14:textId="77777777" w:rsidTr="00447B0D">
        <w:tc>
          <w:tcPr>
            <w:tcW w:w="0" w:type="auto"/>
            <w:vMerge/>
            <w:hideMark/>
          </w:tcPr>
          <w:p w14:paraId="07AACE41" w14:textId="77777777" w:rsidR="0095716C" w:rsidRPr="00AE7E2C" w:rsidRDefault="0095716C" w:rsidP="00447B0D">
            <w:pPr>
              <w:rPr>
                <w:rFonts w:ascii="Arial" w:hAnsi="Arial" w:cs="Arial"/>
              </w:rPr>
            </w:pPr>
          </w:p>
        </w:tc>
        <w:tc>
          <w:tcPr>
            <w:tcW w:w="0" w:type="auto"/>
            <w:hideMark/>
          </w:tcPr>
          <w:p w14:paraId="3EB74644"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NetworkAccessPointTypeCode</w:t>
            </w:r>
            <w:proofErr w:type="spellEnd"/>
          </w:p>
        </w:tc>
        <w:tc>
          <w:tcPr>
            <w:tcW w:w="0" w:type="auto"/>
            <w:hideMark/>
          </w:tcPr>
          <w:p w14:paraId="180F7074" w14:textId="06699D8F" w:rsidR="0095716C" w:rsidRPr="00AE7E2C" w:rsidRDefault="0095716C" w:rsidP="00447B0D">
            <w:pPr>
              <w:pStyle w:val="NormalWeb"/>
              <w:jc w:val="center"/>
              <w:rPr>
                <w:rFonts w:ascii="Arial" w:hAnsi="Arial" w:cs="Arial"/>
                <w:sz w:val="20"/>
                <w:szCs w:val="20"/>
              </w:rPr>
            </w:pPr>
            <w:del w:id="341" w:author="Nichols, Steven (GE HealthCare)" w:date="2023-07-27T14:17:00Z">
              <w:r w:rsidRPr="00AE7E2C">
                <w:rPr>
                  <w:rFonts w:ascii="Arial" w:hAnsi="Arial" w:cs="Arial"/>
                  <w:sz w:val="20"/>
                  <w:szCs w:val="20"/>
                </w:rPr>
                <w:delText>MC</w:delText>
              </w:r>
            </w:del>
            <w:ins w:id="342" w:author="Nichols, Steven (GE HealthCare)" w:date="2023-07-27T14:17:00Z">
              <w:r w:rsidR="00EF771D">
                <w:rPr>
                  <w:rFonts w:ascii="Arial" w:hAnsi="Arial" w:cs="Arial"/>
                  <w:sz w:val="20"/>
                  <w:szCs w:val="20"/>
                </w:rPr>
                <w:t>U</w:t>
              </w:r>
            </w:ins>
          </w:p>
        </w:tc>
        <w:tc>
          <w:tcPr>
            <w:tcW w:w="0" w:type="auto"/>
            <w:hideMark/>
          </w:tcPr>
          <w:p w14:paraId="2359CC23" w14:textId="77777777" w:rsidR="0095716C" w:rsidRPr="00126CD6" w:rsidRDefault="0095716C" w:rsidP="00126CD6">
            <w:pPr>
              <w:pStyle w:val="TableEntry"/>
            </w:pPr>
            <w:r w:rsidRPr="00126CD6">
              <w:t>Required if being exported to other than physical media, e.g., to a network destination rather than to film, paper or CD. May be present otherwise.</w:t>
            </w:r>
          </w:p>
        </w:tc>
      </w:tr>
      <w:tr w:rsidR="00046719" w:rsidRPr="00AD1CC8" w14:paraId="65C6600A" w14:textId="77777777" w:rsidTr="00447B0D">
        <w:tc>
          <w:tcPr>
            <w:tcW w:w="0" w:type="auto"/>
            <w:vMerge/>
            <w:hideMark/>
          </w:tcPr>
          <w:p w14:paraId="5F06586A" w14:textId="77777777" w:rsidR="0095716C" w:rsidRPr="00AE7E2C" w:rsidRDefault="0095716C" w:rsidP="00447B0D">
            <w:pPr>
              <w:rPr>
                <w:rFonts w:ascii="Arial" w:hAnsi="Arial" w:cs="Arial"/>
              </w:rPr>
            </w:pPr>
          </w:p>
        </w:tc>
        <w:tc>
          <w:tcPr>
            <w:tcW w:w="0" w:type="auto"/>
            <w:hideMark/>
          </w:tcPr>
          <w:p w14:paraId="117AC954" w14:textId="77777777" w:rsidR="0095716C" w:rsidRPr="00AE7E2C" w:rsidRDefault="0095716C" w:rsidP="00447B0D">
            <w:pPr>
              <w:pStyle w:val="NormalWeb"/>
              <w:rPr>
                <w:rFonts w:ascii="Arial" w:hAnsi="Arial" w:cs="Arial"/>
                <w:sz w:val="20"/>
                <w:szCs w:val="20"/>
              </w:rPr>
            </w:pPr>
            <w:proofErr w:type="spellStart"/>
            <w:r w:rsidRPr="00AE7E2C">
              <w:rPr>
                <w:rFonts w:ascii="Arial" w:hAnsi="Arial" w:cs="Arial"/>
                <w:sz w:val="20"/>
                <w:szCs w:val="20"/>
              </w:rPr>
              <w:t>NetworkAccessPointID</w:t>
            </w:r>
            <w:proofErr w:type="spellEnd"/>
          </w:p>
        </w:tc>
        <w:tc>
          <w:tcPr>
            <w:tcW w:w="0" w:type="auto"/>
            <w:hideMark/>
          </w:tcPr>
          <w:p w14:paraId="2E8A67CB" w14:textId="1CCE19A5" w:rsidR="0095716C" w:rsidRPr="00AE7E2C" w:rsidRDefault="0095716C" w:rsidP="00447B0D">
            <w:pPr>
              <w:pStyle w:val="NormalWeb"/>
              <w:jc w:val="center"/>
              <w:rPr>
                <w:rFonts w:ascii="Arial" w:hAnsi="Arial" w:cs="Arial"/>
                <w:sz w:val="20"/>
                <w:szCs w:val="20"/>
              </w:rPr>
            </w:pPr>
            <w:del w:id="343" w:author="Nichols, Steven (GE HealthCare)" w:date="2023-07-27T14:17:00Z">
              <w:r w:rsidRPr="00AE7E2C">
                <w:rPr>
                  <w:rFonts w:ascii="Arial" w:hAnsi="Arial" w:cs="Arial"/>
                  <w:sz w:val="20"/>
                  <w:szCs w:val="20"/>
                </w:rPr>
                <w:delText>MC</w:delText>
              </w:r>
            </w:del>
            <w:ins w:id="344" w:author="Nichols, Steven (GE HealthCare)" w:date="2023-07-27T14:17:00Z">
              <w:r w:rsidR="00EF771D">
                <w:rPr>
                  <w:rFonts w:ascii="Arial" w:hAnsi="Arial" w:cs="Arial"/>
                  <w:sz w:val="20"/>
                  <w:szCs w:val="20"/>
                </w:rPr>
                <w:t>U</w:t>
              </w:r>
            </w:ins>
          </w:p>
        </w:tc>
        <w:tc>
          <w:tcPr>
            <w:tcW w:w="0" w:type="auto"/>
            <w:hideMark/>
          </w:tcPr>
          <w:p w14:paraId="0EBCAD24" w14:textId="77777777" w:rsidR="0095716C" w:rsidRPr="00126CD6" w:rsidRDefault="0095716C" w:rsidP="00126CD6">
            <w:pPr>
              <w:pStyle w:val="TableEntry"/>
            </w:pPr>
            <w:r w:rsidRPr="00126CD6">
              <w:t>Required if Net Access Point Type Code is present. May be present otherwise.</w:t>
            </w:r>
          </w:p>
        </w:tc>
      </w:tr>
      <w:tr w:rsidR="00046719" w:rsidRPr="00E80894" w14:paraId="473513CC" w14:textId="77777777" w:rsidTr="00447B0D">
        <w:tc>
          <w:tcPr>
            <w:tcW w:w="0" w:type="auto"/>
            <w:vMerge/>
            <w:hideMark/>
          </w:tcPr>
          <w:p w14:paraId="139CE9AE" w14:textId="77777777" w:rsidR="0095716C" w:rsidRPr="00AE7E2C" w:rsidRDefault="0095716C" w:rsidP="00447B0D">
            <w:pPr>
              <w:rPr>
                <w:rFonts w:ascii="Arial" w:hAnsi="Arial" w:cs="Arial"/>
              </w:rPr>
            </w:pPr>
          </w:p>
        </w:tc>
        <w:tc>
          <w:tcPr>
            <w:tcW w:w="0" w:type="auto"/>
            <w:hideMark/>
          </w:tcPr>
          <w:p w14:paraId="05BD7548" w14:textId="77777777" w:rsidR="0095716C" w:rsidRPr="00126CD6" w:rsidRDefault="0095716C" w:rsidP="00447B0D">
            <w:pPr>
              <w:pStyle w:val="NormalWeb"/>
              <w:rPr>
                <w:rFonts w:ascii="Arial" w:hAnsi="Arial" w:cs="Arial"/>
                <w:b/>
                <w:bCs/>
                <w:sz w:val="20"/>
                <w:szCs w:val="20"/>
                <w:u w:val="single"/>
              </w:rPr>
            </w:pPr>
            <w:proofErr w:type="spellStart"/>
            <w:r w:rsidRPr="00126CD6">
              <w:rPr>
                <w:rFonts w:ascii="Arial" w:hAnsi="Arial" w:cs="Arial"/>
                <w:b/>
                <w:bCs/>
                <w:sz w:val="20"/>
                <w:szCs w:val="20"/>
                <w:u w:val="single"/>
              </w:rPr>
              <w:t>MediaIdentifier</w:t>
            </w:r>
            <w:proofErr w:type="spellEnd"/>
          </w:p>
        </w:tc>
        <w:tc>
          <w:tcPr>
            <w:tcW w:w="0" w:type="auto"/>
            <w:hideMark/>
          </w:tcPr>
          <w:p w14:paraId="5049000E" w14:textId="77777777" w:rsidR="0095716C" w:rsidRPr="00126CD6" w:rsidRDefault="0095716C" w:rsidP="00447B0D">
            <w:pPr>
              <w:pStyle w:val="NormalWeb"/>
              <w:jc w:val="center"/>
              <w:rPr>
                <w:rFonts w:ascii="Arial" w:hAnsi="Arial" w:cs="Arial"/>
                <w:b/>
                <w:bCs/>
                <w:sz w:val="20"/>
                <w:szCs w:val="20"/>
                <w:u w:val="single"/>
              </w:rPr>
            </w:pPr>
            <w:r w:rsidRPr="00126CD6">
              <w:rPr>
                <w:rFonts w:ascii="Arial" w:hAnsi="Arial" w:cs="Arial"/>
                <w:b/>
                <w:bCs/>
                <w:sz w:val="20"/>
                <w:szCs w:val="20"/>
                <w:u w:val="single"/>
              </w:rPr>
              <w:t>MC</w:t>
            </w:r>
          </w:p>
        </w:tc>
        <w:tc>
          <w:tcPr>
            <w:tcW w:w="0" w:type="auto"/>
            <w:hideMark/>
          </w:tcPr>
          <w:p w14:paraId="1B93FC12" w14:textId="77777777" w:rsidR="0095716C" w:rsidRPr="00126CD6" w:rsidRDefault="0095716C" w:rsidP="00126CD6">
            <w:pPr>
              <w:pStyle w:val="TableEntry"/>
              <w:rPr>
                <w:b/>
                <w:bCs/>
                <w:u w:val="single"/>
              </w:rPr>
            </w:pPr>
            <w:r w:rsidRPr="00126CD6">
              <w:rPr>
                <w:b/>
                <w:bCs/>
                <w:u w:val="single"/>
              </w:rPr>
              <w:t>Volume ID, URI, or other identifier for media.</w:t>
            </w:r>
          </w:p>
          <w:p w14:paraId="1739EFFF" w14:textId="77777777" w:rsidR="0095716C" w:rsidRPr="00126CD6" w:rsidRDefault="0095716C" w:rsidP="00126CD6">
            <w:pPr>
              <w:pStyle w:val="TableEntry"/>
            </w:pPr>
            <w:r w:rsidRPr="00126CD6">
              <w:rPr>
                <w:b/>
                <w:bCs/>
                <w:u w:val="single"/>
              </w:rPr>
              <w:t>Required if digital media. May be present otherwise.</w:t>
            </w:r>
          </w:p>
        </w:tc>
      </w:tr>
      <w:tr w:rsidR="00046719" w:rsidRPr="00044A02" w14:paraId="1216BCA0" w14:textId="77777777" w:rsidTr="00447B0D">
        <w:tc>
          <w:tcPr>
            <w:tcW w:w="0" w:type="auto"/>
            <w:vMerge/>
            <w:hideMark/>
          </w:tcPr>
          <w:p w14:paraId="5D8F5AF7" w14:textId="77777777" w:rsidR="0095716C" w:rsidRPr="00AE7E2C" w:rsidRDefault="0095716C" w:rsidP="00447B0D">
            <w:pPr>
              <w:rPr>
                <w:rFonts w:ascii="Arial" w:hAnsi="Arial" w:cs="Arial"/>
              </w:rPr>
            </w:pPr>
          </w:p>
        </w:tc>
        <w:tc>
          <w:tcPr>
            <w:tcW w:w="0" w:type="auto"/>
            <w:hideMark/>
          </w:tcPr>
          <w:p w14:paraId="5FA1A034" w14:textId="77777777" w:rsidR="0095716C" w:rsidRPr="00126CD6" w:rsidRDefault="0095716C" w:rsidP="00447B0D">
            <w:pPr>
              <w:pStyle w:val="NormalWeb"/>
              <w:rPr>
                <w:rFonts w:ascii="Arial" w:hAnsi="Arial" w:cs="Arial"/>
                <w:b/>
                <w:bCs/>
                <w:sz w:val="20"/>
                <w:szCs w:val="20"/>
                <w:u w:val="single"/>
              </w:rPr>
            </w:pPr>
            <w:r w:rsidRPr="00126CD6">
              <w:rPr>
                <w:rFonts w:ascii="Arial" w:hAnsi="Arial" w:cs="Arial"/>
                <w:b/>
                <w:bCs/>
                <w:sz w:val="20"/>
                <w:szCs w:val="20"/>
                <w:u w:val="single"/>
              </w:rPr>
              <w:t>MediaType</w:t>
            </w:r>
          </w:p>
        </w:tc>
        <w:tc>
          <w:tcPr>
            <w:tcW w:w="0" w:type="auto"/>
            <w:hideMark/>
          </w:tcPr>
          <w:p w14:paraId="568BC900" w14:textId="2968A53E" w:rsidR="0095716C" w:rsidRPr="00126CD6" w:rsidRDefault="0095716C" w:rsidP="00447B0D">
            <w:pPr>
              <w:pStyle w:val="NormalWeb"/>
              <w:jc w:val="center"/>
              <w:rPr>
                <w:rFonts w:ascii="Arial" w:hAnsi="Arial" w:cs="Arial"/>
                <w:b/>
                <w:bCs/>
                <w:sz w:val="20"/>
                <w:szCs w:val="20"/>
                <w:u w:val="single"/>
              </w:rPr>
            </w:pPr>
            <w:r w:rsidRPr="00126CD6">
              <w:rPr>
                <w:rFonts w:ascii="Arial" w:hAnsi="Arial" w:cs="Arial"/>
                <w:b/>
                <w:bCs/>
                <w:sz w:val="20"/>
                <w:szCs w:val="20"/>
                <w:u w:val="single"/>
              </w:rPr>
              <w:t>M</w:t>
            </w:r>
            <w:ins w:id="345" w:author="Robert Horn" w:date="2023-08-02T11:43:00Z">
              <w:r w:rsidR="00701D2A">
                <w:rPr>
                  <w:rFonts w:ascii="Arial" w:hAnsi="Arial" w:cs="Arial"/>
                  <w:b/>
                  <w:bCs/>
                  <w:sz w:val="20"/>
                  <w:szCs w:val="20"/>
                  <w:u w:val="single"/>
                </w:rPr>
                <w:t>C</w:t>
              </w:r>
            </w:ins>
          </w:p>
        </w:tc>
        <w:tc>
          <w:tcPr>
            <w:tcW w:w="0" w:type="auto"/>
            <w:hideMark/>
          </w:tcPr>
          <w:p w14:paraId="362600B9" w14:textId="77777777" w:rsidR="0095716C" w:rsidRDefault="0095716C" w:rsidP="00447B0D">
            <w:pPr>
              <w:pStyle w:val="NormalWeb"/>
              <w:rPr>
                <w:ins w:id="346" w:author="Robert Horn" w:date="2023-08-01T16:30:00Z"/>
                <w:rFonts w:ascii="Arial" w:hAnsi="Arial" w:cs="Arial"/>
                <w:b/>
                <w:bCs/>
                <w:sz w:val="20"/>
                <w:szCs w:val="20"/>
                <w:u w:val="single"/>
              </w:rPr>
            </w:pPr>
            <w:r w:rsidRPr="00126CD6">
              <w:rPr>
                <w:rFonts w:ascii="Arial" w:hAnsi="Arial" w:cs="Arial"/>
                <w:b/>
                <w:bCs/>
                <w:sz w:val="20"/>
                <w:szCs w:val="20"/>
                <w:u w:val="single"/>
              </w:rPr>
              <w:t xml:space="preserve"> </w:t>
            </w:r>
            <w:del w:id="347" w:author="Robert Horn" w:date="2023-08-01T16:29:00Z">
              <w:r w:rsidRPr="00A16A38" w:rsidDel="00EA511B">
                <w:rPr>
                  <w:rFonts w:ascii="Arial" w:hAnsi="Arial" w:cs="Arial"/>
                  <w:b/>
                  <w:bCs/>
                  <w:sz w:val="20"/>
                  <w:szCs w:val="20"/>
                  <w:u w:val="single"/>
                </w:rPr>
                <w:delText xml:space="preserve">See Section </w:delText>
              </w:r>
              <w:r w:rsidR="00981571" w:rsidDel="00EA511B">
                <w:rPr>
                  <w:rFonts w:ascii="Arial" w:hAnsi="Arial" w:cs="Arial"/>
                  <w:b/>
                  <w:bCs/>
                  <w:sz w:val="20"/>
                  <w:szCs w:val="20"/>
                  <w:u w:val="single"/>
                </w:rPr>
                <w:delText>A.5.2.7</w:delText>
              </w:r>
            </w:del>
            <w:ins w:id="348" w:author="Robert Horn" w:date="2023-08-01T16:29:00Z">
              <w:r w:rsidR="00EA511B">
                <w:rPr>
                  <w:rFonts w:ascii="Arial" w:hAnsi="Arial" w:cs="Arial"/>
                  <w:b/>
                  <w:bCs/>
                  <w:sz w:val="20"/>
                  <w:szCs w:val="20"/>
                  <w:u w:val="single"/>
                </w:rPr>
                <w:t xml:space="preserve">Values selected from DCID 405 or DCID </w:t>
              </w:r>
            </w:ins>
            <w:ins w:id="349" w:author="Robert Horn" w:date="2023-08-01T16:30:00Z">
              <w:r w:rsidR="00EA511B">
                <w:rPr>
                  <w:rFonts w:ascii="Arial" w:hAnsi="Arial" w:cs="Arial"/>
                  <w:b/>
                  <w:bCs/>
                  <w:sz w:val="20"/>
                  <w:szCs w:val="20"/>
                  <w:u w:val="single"/>
                </w:rPr>
                <w:t>4xx.</w:t>
              </w:r>
            </w:ins>
          </w:p>
          <w:p w14:paraId="4BAAE43C" w14:textId="506B491C" w:rsidR="00EA511B" w:rsidRPr="00126CD6" w:rsidRDefault="00EA511B" w:rsidP="00447B0D">
            <w:pPr>
              <w:pStyle w:val="NormalWeb"/>
              <w:rPr>
                <w:rFonts w:ascii="Arial" w:hAnsi="Arial" w:cs="Arial"/>
                <w:b/>
                <w:bCs/>
                <w:sz w:val="20"/>
                <w:szCs w:val="20"/>
                <w:u w:val="single"/>
              </w:rPr>
            </w:pPr>
            <w:ins w:id="350" w:author="Robert Horn" w:date="2023-08-01T16:30:00Z">
              <w:r>
                <w:rPr>
                  <w:rFonts w:ascii="Arial" w:hAnsi="Arial" w:cs="Arial"/>
                  <w:b/>
                  <w:bCs/>
                  <w:sz w:val="20"/>
                  <w:szCs w:val="20"/>
                  <w:u w:val="single"/>
                </w:rPr>
                <w:t xml:space="preserve">Required if </w:t>
              </w:r>
              <w:proofErr w:type="spellStart"/>
              <w:r>
                <w:rPr>
                  <w:rFonts w:ascii="Arial" w:hAnsi="Arial" w:cs="Arial"/>
                  <w:b/>
                  <w:bCs/>
                  <w:sz w:val="20"/>
                  <w:szCs w:val="20"/>
                  <w:u w:val="single"/>
                </w:rPr>
                <w:t>NetworkAccessPoint</w:t>
              </w:r>
              <w:proofErr w:type="spellEnd"/>
              <w:r>
                <w:rPr>
                  <w:rFonts w:ascii="Arial" w:hAnsi="Arial" w:cs="Arial"/>
                  <w:b/>
                  <w:bCs/>
                  <w:sz w:val="20"/>
                  <w:szCs w:val="20"/>
                  <w:u w:val="single"/>
                </w:rPr>
                <w:t xml:space="preserve"> ID is not present.</w:t>
              </w:r>
            </w:ins>
            <w:ins w:id="351" w:author="Robert Horn" w:date="2023-08-01T16:33:00Z">
              <w:r w:rsidR="009059C4">
                <w:t xml:space="preserve"> </w:t>
              </w:r>
              <w:r w:rsidR="009059C4" w:rsidRPr="009059C4">
                <w:rPr>
                  <w:rFonts w:ascii="Arial" w:hAnsi="Arial" w:cs="Arial"/>
                  <w:b/>
                  <w:bCs/>
                  <w:sz w:val="20"/>
                  <w:szCs w:val="20"/>
                  <w:u w:val="single"/>
                </w:rPr>
                <w:t>May be present otherwise.</w:t>
              </w:r>
            </w:ins>
          </w:p>
        </w:tc>
      </w:tr>
    </w:tbl>
    <w:p w14:paraId="13269F1D" w14:textId="236B3173" w:rsidR="004A7DF6" w:rsidRDefault="004A7DF6" w:rsidP="004A7DF6"/>
    <w:p w14:paraId="0867AD00" w14:textId="77777777" w:rsidR="0095716C" w:rsidRDefault="0095716C" w:rsidP="004A7DF6"/>
    <w:p w14:paraId="74870B3A" w14:textId="367C660E" w:rsidR="002E0D4D" w:rsidRDefault="002E0D4D" w:rsidP="002E0D4D">
      <w:pPr>
        <w:pBdr>
          <w:top w:val="single" w:sz="4" w:space="1" w:color="auto"/>
          <w:left w:val="single" w:sz="4" w:space="0" w:color="auto"/>
          <w:bottom w:val="single" w:sz="4" w:space="1" w:color="auto"/>
          <w:right w:val="single" w:sz="4" w:space="4" w:color="auto"/>
        </w:pBdr>
        <w:rPr>
          <w:i/>
        </w:rPr>
      </w:pPr>
      <w:r>
        <w:rPr>
          <w:i/>
        </w:rPr>
        <w:t xml:space="preserve">Add the following to PS3.15, Section </w:t>
      </w:r>
      <w:r w:rsidRPr="002E0D4D">
        <w:rPr>
          <w:i/>
        </w:rPr>
        <w:t>2 Normative References</w:t>
      </w:r>
      <w:r>
        <w:rPr>
          <w:i/>
        </w:rPr>
        <w:t>:</w:t>
      </w:r>
    </w:p>
    <w:p w14:paraId="7AB0D0CB" w14:textId="1D2F46EE" w:rsidR="004566F1" w:rsidRDefault="004566F1" w:rsidP="004566F1">
      <w:r w:rsidRPr="004566F1">
        <w:t xml:space="preserve">[RFC 2822] IETF. April 2001. Internet Message Format. </w:t>
      </w:r>
      <w:hyperlink r:id="rId15" w:history="1">
        <w:r w:rsidRPr="00126CD6">
          <w:t>http://www.rfc-editor.org/info/rfc2822</w:t>
        </w:r>
      </w:hyperlink>
    </w:p>
    <w:p w14:paraId="7BB284E5" w14:textId="076B3987" w:rsidR="004566F1" w:rsidRDefault="004566F1" w:rsidP="00126CD6">
      <w:r w:rsidRPr="004566F1">
        <w:lastRenderedPageBreak/>
        <w:t xml:space="preserve">[RFC 3986] IETF. January 2005. Uniform Resource Identifier (URI): Generic Syntax. </w:t>
      </w:r>
      <w:hyperlink r:id="rId16" w:history="1">
        <w:r w:rsidRPr="00126CD6">
          <w:t>http://www.rfc-editor.org/info/rfc3986</w:t>
        </w:r>
      </w:hyperlink>
      <w:r>
        <w:t xml:space="preserve"> </w:t>
      </w:r>
    </w:p>
    <w:p w14:paraId="408B5E13" w14:textId="2C19140E" w:rsidR="004566F1" w:rsidRPr="00277865" w:rsidRDefault="004566F1" w:rsidP="004566F1">
      <w:pPr>
        <w:pBdr>
          <w:top w:val="single" w:sz="4" w:space="1" w:color="auto"/>
          <w:left w:val="single" w:sz="4" w:space="0" w:color="auto"/>
          <w:bottom w:val="single" w:sz="4" w:space="1" w:color="auto"/>
          <w:right w:val="single" w:sz="4" w:space="4" w:color="auto"/>
        </w:pBdr>
        <w:rPr>
          <w:i/>
        </w:rPr>
      </w:pPr>
      <w:r>
        <w:rPr>
          <w:i/>
        </w:rPr>
        <w:t xml:space="preserve">Editorial note: </w:t>
      </w:r>
      <w:r w:rsidRPr="00277865">
        <w:rPr>
          <w:i/>
        </w:rPr>
        <w:t>PS3.16 Chapter B Table CID 405. Media Type Code</w:t>
      </w:r>
      <w:r>
        <w:rPr>
          <w:i/>
        </w:rPr>
        <w:t xml:space="preserve"> is included for reference</w:t>
      </w:r>
    </w:p>
    <w:p w14:paraId="3435720B" w14:textId="243615B3"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sz w:val="22"/>
          <w:szCs w:val="22"/>
        </w:rPr>
      </w:pPr>
      <w:r w:rsidRPr="008949A7">
        <w:rPr>
          <w:rFonts w:ascii="Arial" w:hAnsi="Arial" w:cs="Arial"/>
          <w:b/>
          <w:bCs/>
          <w:sz w:val="22"/>
          <w:szCs w:val="22"/>
        </w:rPr>
        <w:t>Table CID 405. Media Type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1120"/>
        <w:gridCol w:w="1831"/>
      </w:tblGrid>
      <w:tr w:rsidR="008F5BC1" w:rsidRPr="008949A7" w14:paraId="689A1EFD" w14:textId="77777777" w:rsidTr="008F5BC1">
        <w:trPr>
          <w:tblHeader/>
          <w:jc w:val="center"/>
        </w:trPr>
        <w:tc>
          <w:tcPr>
            <w:tcW w:w="0" w:type="auto"/>
            <w:hideMark/>
          </w:tcPr>
          <w:p w14:paraId="0164F23B"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Coding Scheme Designator</w:t>
            </w:r>
          </w:p>
        </w:tc>
        <w:tc>
          <w:tcPr>
            <w:tcW w:w="0" w:type="auto"/>
            <w:hideMark/>
          </w:tcPr>
          <w:p w14:paraId="18AD79EF"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Value</w:t>
            </w:r>
          </w:p>
        </w:tc>
        <w:tc>
          <w:tcPr>
            <w:tcW w:w="0" w:type="auto"/>
            <w:hideMark/>
          </w:tcPr>
          <w:p w14:paraId="522B77A7"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Meaning</w:t>
            </w:r>
          </w:p>
        </w:tc>
      </w:tr>
      <w:tr w:rsidR="008F5BC1" w:rsidRPr="008949A7" w14:paraId="5B09E842" w14:textId="77777777" w:rsidTr="008F5BC1">
        <w:trPr>
          <w:jc w:val="center"/>
        </w:trPr>
        <w:tc>
          <w:tcPr>
            <w:tcW w:w="0" w:type="auto"/>
            <w:hideMark/>
          </w:tcPr>
          <w:p w14:paraId="7BA3C5D8"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54E9EBEC"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7" w:anchor="DCM_110030" w:history="1">
              <w:r w:rsidR="008F5BC1" w:rsidRPr="00044A02">
                <w:rPr>
                  <w:rFonts w:ascii="Arial" w:hAnsi="Arial" w:cs="Arial"/>
                </w:rPr>
                <w:t>110030</w:t>
              </w:r>
            </w:hyperlink>
            <w:r w:rsidR="008F5BC1" w:rsidRPr="00044A02">
              <w:rPr>
                <w:rFonts w:ascii="Arial" w:hAnsi="Arial" w:cs="Arial"/>
              </w:rPr>
              <w:t xml:space="preserve"> </w:t>
            </w:r>
          </w:p>
        </w:tc>
        <w:tc>
          <w:tcPr>
            <w:tcW w:w="0" w:type="auto"/>
            <w:hideMark/>
          </w:tcPr>
          <w:p w14:paraId="2D0CB1B3"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USB Disk Emulation</w:t>
            </w:r>
          </w:p>
        </w:tc>
      </w:tr>
      <w:tr w:rsidR="008F5BC1" w:rsidRPr="008949A7" w14:paraId="5C1BEB3A" w14:textId="77777777" w:rsidTr="008F5BC1">
        <w:trPr>
          <w:jc w:val="center"/>
        </w:trPr>
        <w:tc>
          <w:tcPr>
            <w:tcW w:w="0" w:type="auto"/>
            <w:hideMark/>
          </w:tcPr>
          <w:p w14:paraId="262009B7"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36216DE0"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8" w:anchor="DCM_110031" w:history="1">
              <w:r w:rsidR="008F5BC1" w:rsidRPr="00044A02">
                <w:rPr>
                  <w:rFonts w:ascii="Arial" w:hAnsi="Arial" w:cs="Arial"/>
                </w:rPr>
                <w:t>110031</w:t>
              </w:r>
            </w:hyperlink>
            <w:r w:rsidR="008F5BC1" w:rsidRPr="00044A02">
              <w:rPr>
                <w:rFonts w:ascii="Arial" w:hAnsi="Arial" w:cs="Arial"/>
              </w:rPr>
              <w:t xml:space="preserve"> </w:t>
            </w:r>
          </w:p>
        </w:tc>
        <w:tc>
          <w:tcPr>
            <w:tcW w:w="0" w:type="auto"/>
            <w:hideMark/>
          </w:tcPr>
          <w:p w14:paraId="3B80ED49" w14:textId="6A914A06" w:rsidR="008F5BC1" w:rsidRPr="00126CD6" w:rsidRDefault="008F5BC1" w:rsidP="008F5BC1">
            <w:pPr>
              <w:tabs>
                <w:tab w:val="clear" w:pos="720"/>
              </w:tabs>
              <w:overflowPunct/>
              <w:autoSpaceDE/>
              <w:autoSpaceDN/>
              <w:adjustRightInd/>
              <w:spacing w:before="100" w:beforeAutospacing="1" w:after="100" w:afterAutospacing="1"/>
              <w:textAlignment w:val="auto"/>
              <w:rPr>
                <w:rFonts w:ascii="Arial" w:hAnsi="Arial" w:cs="Arial"/>
                <w:b/>
                <w:bCs/>
                <w:u w:val="single"/>
              </w:rPr>
            </w:pPr>
            <w:r w:rsidRPr="008949A7">
              <w:rPr>
                <w:rFonts w:ascii="Arial" w:hAnsi="Arial" w:cs="Arial"/>
              </w:rPr>
              <w:t>Email</w:t>
            </w:r>
            <w:r w:rsidR="00F34048">
              <w:rPr>
                <w:rFonts w:ascii="Arial" w:hAnsi="Arial" w:cs="Arial"/>
              </w:rPr>
              <w:t xml:space="preserve"> </w:t>
            </w:r>
            <w:r w:rsidR="00F34048">
              <w:rPr>
                <w:rFonts w:ascii="Arial" w:hAnsi="Arial" w:cs="Arial"/>
                <w:b/>
                <w:bCs/>
                <w:u w:val="single"/>
              </w:rPr>
              <w:t>Message</w:t>
            </w:r>
          </w:p>
        </w:tc>
      </w:tr>
      <w:tr w:rsidR="008F5BC1" w:rsidRPr="008949A7" w14:paraId="7D0B468C" w14:textId="77777777" w:rsidTr="008F5BC1">
        <w:trPr>
          <w:jc w:val="center"/>
        </w:trPr>
        <w:tc>
          <w:tcPr>
            <w:tcW w:w="0" w:type="auto"/>
            <w:hideMark/>
          </w:tcPr>
          <w:p w14:paraId="361BE484"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671A6AA0"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19" w:anchor="DCM_110032" w:history="1">
              <w:r w:rsidR="008F5BC1" w:rsidRPr="00F00702">
                <w:rPr>
                  <w:rFonts w:ascii="Arial" w:hAnsi="Arial" w:cs="Arial"/>
                </w:rPr>
                <w:t>110032</w:t>
              </w:r>
            </w:hyperlink>
            <w:r w:rsidR="008F5BC1" w:rsidRPr="00044A02">
              <w:rPr>
                <w:rFonts w:ascii="Arial" w:hAnsi="Arial" w:cs="Arial"/>
              </w:rPr>
              <w:t xml:space="preserve"> </w:t>
            </w:r>
          </w:p>
        </w:tc>
        <w:tc>
          <w:tcPr>
            <w:tcW w:w="0" w:type="auto"/>
            <w:hideMark/>
          </w:tcPr>
          <w:p w14:paraId="7B7971AF"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CD</w:t>
            </w:r>
          </w:p>
        </w:tc>
      </w:tr>
      <w:tr w:rsidR="008F5BC1" w:rsidRPr="008949A7" w14:paraId="7EC70BF1" w14:textId="77777777" w:rsidTr="008F5BC1">
        <w:trPr>
          <w:jc w:val="center"/>
        </w:trPr>
        <w:tc>
          <w:tcPr>
            <w:tcW w:w="0" w:type="auto"/>
            <w:hideMark/>
          </w:tcPr>
          <w:p w14:paraId="349E725B"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3D95CC86"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0" w:anchor="DCM_110033" w:history="1">
              <w:r w:rsidR="008F5BC1" w:rsidRPr="00F00702">
                <w:rPr>
                  <w:rFonts w:ascii="Arial" w:hAnsi="Arial" w:cs="Arial"/>
                </w:rPr>
                <w:t>110033</w:t>
              </w:r>
            </w:hyperlink>
            <w:r w:rsidR="008F5BC1" w:rsidRPr="00044A02">
              <w:rPr>
                <w:rFonts w:ascii="Arial" w:hAnsi="Arial" w:cs="Arial"/>
              </w:rPr>
              <w:t xml:space="preserve"> </w:t>
            </w:r>
          </w:p>
        </w:tc>
        <w:tc>
          <w:tcPr>
            <w:tcW w:w="0" w:type="auto"/>
            <w:hideMark/>
          </w:tcPr>
          <w:p w14:paraId="36D404C0"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DVD</w:t>
            </w:r>
          </w:p>
        </w:tc>
      </w:tr>
      <w:tr w:rsidR="008F5BC1" w:rsidRPr="008949A7" w14:paraId="7C073E7C" w14:textId="77777777" w:rsidTr="008F5BC1">
        <w:trPr>
          <w:jc w:val="center"/>
        </w:trPr>
        <w:tc>
          <w:tcPr>
            <w:tcW w:w="0" w:type="auto"/>
            <w:hideMark/>
          </w:tcPr>
          <w:p w14:paraId="352226B8"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7A343895"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1" w:anchor="DCM_110034" w:history="1">
              <w:r w:rsidR="008F5BC1" w:rsidRPr="00F00702">
                <w:rPr>
                  <w:rFonts w:ascii="Arial" w:hAnsi="Arial" w:cs="Arial"/>
                </w:rPr>
                <w:t>110034</w:t>
              </w:r>
            </w:hyperlink>
            <w:r w:rsidR="008F5BC1" w:rsidRPr="00044A02">
              <w:rPr>
                <w:rFonts w:ascii="Arial" w:hAnsi="Arial" w:cs="Arial"/>
              </w:rPr>
              <w:t xml:space="preserve"> </w:t>
            </w:r>
          </w:p>
        </w:tc>
        <w:tc>
          <w:tcPr>
            <w:tcW w:w="0" w:type="auto"/>
            <w:hideMark/>
          </w:tcPr>
          <w:p w14:paraId="406BA0DE"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Compact Flash</w:t>
            </w:r>
          </w:p>
        </w:tc>
      </w:tr>
      <w:tr w:rsidR="008F5BC1" w:rsidRPr="008949A7" w14:paraId="6F0F7187" w14:textId="77777777" w:rsidTr="008F5BC1">
        <w:trPr>
          <w:jc w:val="center"/>
        </w:trPr>
        <w:tc>
          <w:tcPr>
            <w:tcW w:w="0" w:type="auto"/>
            <w:hideMark/>
          </w:tcPr>
          <w:p w14:paraId="3CF51315"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20E9E62C"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2" w:anchor="DCM_110035" w:history="1">
              <w:r w:rsidR="008F5BC1" w:rsidRPr="00F00702">
                <w:rPr>
                  <w:rFonts w:ascii="Arial" w:hAnsi="Arial" w:cs="Arial"/>
                </w:rPr>
                <w:t>110035</w:t>
              </w:r>
            </w:hyperlink>
            <w:r w:rsidR="008F5BC1" w:rsidRPr="00044A02">
              <w:rPr>
                <w:rFonts w:ascii="Arial" w:hAnsi="Arial" w:cs="Arial"/>
              </w:rPr>
              <w:t xml:space="preserve"> </w:t>
            </w:r>
          </w:p>
        </w:tc>
        <w:tc>
          <w:tcPr>
            <w:tcW w:w="0" w:type="auto"/>
            <w:hideMark/>
          </w:tcPr>
          <w:p w14:paraId="482FDBC8"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Multi-media Card</w:t>
            </w:r>
          </w:p>
        </w:tc>
      </w:tr>
      <w:tr w:rsidR="008F5BC1" w:rsidRPr="008949A7" w14:paraId="5DF10958" w14:textId="77777777" w:rsidTr="008F5BC1">
        <w:trPr>
          <w:jc w:val="center"/>
        </w:trPr>
        <w:tc>
          <w:tcPr>
            <w:tcW w:w="0" w:type="auto"/>
            <w:hideMark/>
          </w:tcPr>
          <w:p w14:paraId="3E833B22"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4B806131"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3" w:anchor="DCM_110036" w:history="1">
              <w:r w:rsidR="008F5BC1" w:rsidRPr="00F00702">
                <w:rPr>
                  <w:rFonts w:ascii="Arial" w:hAnsi="Arial" w:cs="Arial"/>
                </w:rPr>
                <w:t>110036</w:t>
              </w:r>
            </w:hyperlink>
            <w:r w:rsidR="008F5BC1" w:rsidRPr="00044A02">
              <w:rPr>
                <w:rFonts w:ascii="Arial" w:hAnsi="Arial" w:cs="Arial"/>
              </w:rPr>
              <w:t xml:space="preserve"> </w:t>
            </w:r>
          </w:p>
        </w:tc>
        <w:tc>
          <w:tcPr>
            <w:tcW w:w="0" w:type="auto"/>
            <w:hideMark/>
          </w:tcPr>
          <w:p w14:paraId="171D667A"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Secure Digital Card</w:t>
            </w:r>
          </w:p>
        </w:tc>
      </w:tr>
      <w:tr w:rsidR="008F5BC1" w:rsidRPr="008949A7" w14:paraId="64C96D08" w14:textId="77777777" w:rsidTr="008F5BC1">
        <w:trPr>
          <w:jc w:val="center"/>
        </w:trPr>
        <w:tc>
          <w:tcPr>
            <w:tcW w:w="0" w:type="auto"/>
            <w:hideMark/>
          </w:tcPr>
          <w:p w14:paraId="03006990" w14:textId="77777777" w:rsidR="008F5BC1" w:rsidRPr="00265CBA"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35BF2">
              <w:rPr>
                <w:rFonts w:ascii="Arial" w:hAnsi="Arial" w:cs="Arial"/>
              </w:rPr>
              <w:t>DCM</w:t>
            </w:r>
          </w:p>
        </w:tc>
        <w:tc>
          <w:tcPr>
            <w:tcW w:w="0" w:type="auto"/>
            <w:hideMark/>
          </w:tcPr>
          <w:p w14:paraId="41DE5EB4" w14:textId="77777777" w:rsidR="008F5BC1" w:rsidRPr="00265CBA"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4" w:anchor="DCM_110037" w:history="1">
              <w:r w:rsidR="008F5BC1" w:rsidRPr="00265CBA">
                <w:rPr>
                  <w:rFonts w:ascii="Arial" w:hAnsi="Arial" w:cs="Arial"/>
                </w:rPr>
                <w:t>110037</w:t>
              </w:r>
            </w:hyperlink>
            <w:r w:rsidR="008F5BC1" w:rsidRPr="00835BF2">
              <w:rPr>
                <w:rFonts w:ascii="Arial" w:hAnsi="Arial" w:cs="Arial"/>
              </w:rPr>
              <w:t xml:space="preserve"> </w:t>
            </w:r>
          </w:p>
        </w:tc>
        <w:tc>
          <w:tcPr>
            <w:tcW w:w="0" w:type="auto"/>
            <w:hideMark/>
          </w:tcPr>
          <w:p w14:paraId="0AE3EB60" w14:textId="77777777" w:rsidR="008F5BC1" w:rsidRPr="00277865"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277865">
              <w:rPr>
                <w:rFonts w:ascii="Arial" w:hAnsi="Arial" w:cs="Arial"/>
              </w:rPr>
              <w:t>URI</w:t>
            </w:r>
          </w:p>
        </w:tc>
      </w:tr>
      <w:tr w:rsidR="008F5BC1" w:rsidRPr="008949A7" w14:paraId="5F86F137" w14:textId="77777777" w:rsidTr="008F5BC1">
        <w:trPr>
          <w:jc w:val="center"/>
        </w:trPr>
        <w:tc>
          <w:tcPr>
            <w:tcW w:w="0" w:type="auto"/>
            <w:hideMark/>
          </w:tcPr>
          <w:p w14:paraId="1E68BDBA"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334338AD"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5" w:anchor="DCM_110010" w:history="1">
              <w:r w:rsidR="008F5BC1" w:rsidRPr="00F00702">
                <w:rPr>
                  <w:rFonts w:ascii="Arial" w:hAnsi="Arial" w:cs="Arial"/>
                </w:rPr>
                <w:t>110010</w:t>
              </w:r>
            </w:hyperlink>
            <w:r w:rsidR="008F5BC1" w:rsidRPr="00044A02">
              <w:rPr>
                <w:rFonts w:ascii="Arial" w:hAnsi="Arial" w:cs="Arial"/>
              </w:rPr>
              <w:t xml:space="preserve"> </w:t>
            </w:r>
          </w:p>
        </w:tc>
        <w:tc>
          <w:tcPr>
            <w:tcW w:w="0" w:type="auto"/>
            <w:hideMark/>
          </w:tcPr>
          <w:p w14:paraId="34E20FDA"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Film</w:t>
            </w:r>
          </w:p>
        </w:tc>
      </w:tr>
      <w:tr w:rsidR="008F5BC1" w:rsidRPr="008949A7" w14:paraId="6DC3DE77" w14:textId="77777777" w:rsidTr="008F5BC1">
        <w:trPr>
          <w:jc w:val="center"/>
        </w:trPr>
        <w:tc>
          <w:tcPr>
            <w:tcW w:w="0" w:type="auto"/>
            <w:hideMark/>
          </w:tcPr>
          <w:p w14:paraId="56E0AEB5" w14:textId="77777777" w:rsidR="008F5BC1" w:rsidRPr="008949A7" w:rsidRDefault="008F5BC1" w:rsidP="008F5BC1">
            <w:pPr>
              <w:tabs>
                <w:tab w:val="clear" w:pos="720"/>
              </w:tabs>
              <w:overflowPunct/>
              <w:autoSpaceDE/>
              <w:autoSpaceDN/>
              <w:adjustRightInd/>
              <w:spacing w:before="100" w:beforeAutospacing="1" w:after="100" w:afterAutospacing="1"/>
              <w:jc w:val="center"/>
              <w:textAlignment w:val="auto"/>
              <w:rPr>
                <w:rFonts w:ascii="Arial" w:hAnsi="Arial" w:cs="Arial"/>
              </w:rPr>
            </w:pPr>
            <w:r w:rsidRPr="008949A7">
              <w:rPr>
                <w:rFonts w:ascii="Arial" w:hAnsi="Arial" w:cs="Arial"/>
              </w:rPr>
              <w:t>DCM</w:t>
            </w:r>
          </w:p>
        </w:tc>
        <w:tc>
          <w:tcPr>
            <w:tcW w:w="0" w:type="auto"/>
            <w:hideMark/>
          </w:tcPr>
          <w:p w14:paraId="049B4CE5" w14:textId="77777777" w:rsidR="008F5BC1" w:rsidRPr="00044A02" w:rsidRDefault="00000000" w:rsidP="008F5BC1">
            <w:pPr>
              <w:tabs>
                <w:tab w:val="clear" w:pos="720"/>
              </w:tabs>
              <w:overflowPunct/>
              <w:autoSpaceDE/>
              <w:autoSpaceDN/>
              <w:adjustRightInd/>
              <w:spacing w:before="100" w:beforeAutospacing="1" w:after="100" w:afterAutospacing="1"/>
              <w:jc w:val="center"/>
              <w:textAlignment w:val="auto"/>
              <w:rPr>
                <w:rFonts w:ascii="Arial" w:hAnsi="Arial" w:cs="Arial"/>
              </w:rPr>
            </w:pPr>
            <w:hyperlink r:id="rId26" w:anchor="DCM_110038" w:history="1">
              <w:r w:rsidR="008F5BC1" w:rsidRPr="00F00702">
                <w:rPr>
                  <w:rFonts w:ascii="Arial" w:hAnsi="Arial" w:cs="Arial"/>
                </w:rPr>
                <w:t>110038</w:t>
              </w:r>
            </w:hyperlink>
            <w:r w:rsidR="008F5BC1" w:rsidRPr="00044A02">
              <w:rPr>
                <w:rFonts w:ascii="Arial" w:hAnsi="Arial" w:cs="Arial"/>
              </w:rPr>
              <w:t xml:space="preserve"> </w:t>
            </w:r>
          </w:p>
        </w:tc>
        <w:tc>
          <w:tcPr>
            <w:tcW w:w="0" w:type="auto"/>
            <w:hideMark/>
          </w:tcPr>
          <w:p w14:paraId="54E19953" w14:textId="77777777" w:rsidR="008F5BC1" w:rsidRPr="008949A7" w:rsidRDefault="008F5BC1" w:rsidP="008F5BC1">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Paper Document</w:t>
            </w:r>
          </w:p>
        </w:tc>
      </w:tr>
    </w:tbl>
    <w:p w14:paraId="2194822A" w14:textId="38DF2B24" w:rsidR="00DF722E" w:rsidRDefault="00DF722E">
      <w:pPr>
        <w:rPr>
          <w:rFonts w:ascii="Arial" w:hAnsi="Arial" w:cs="Arial"/>
        </w:rPr>
      </w:pPr>
    </w:p>
    <w:p w14:paraId="23B1C0EB" w14:textId="2C43606F" w:rsidR="00045A09" w:rsidRDefault="00045A09" w:rsidP="00045A09">
      <w:pPr>
        <w:pBdr>
          <w:top w:val="single" w:sz="4" w:space="1" w:color="auto"/>
          <w:left w:val="single" w:sz="4" w:space="0" w:color="auto"/>
          <w:bottom w:val="single" w:sz="4" w:space="1" w:color="auto"/>
          <w:right w:val="single" w:sz="4" w:space="4" w:color="auto"/>
        </w:pBdr>
        <w:rPr>
          <w:i/>
        </w:rPr>
      </w:pPr>
      <w:r w:rsidRPr="00EE7601">
        <w:rPr>
          <w:i/>
        </w:rPr>
        <w:t xml:space="preserve">Add </w:t>
      </w:r>
      <w:r>
        <w:rPr>
          <w:i/>
        </w:rPr>
        <w:t xml:space="preserve">a new </w:t>
      </w:r>
      <w:r w:rsidR="00CD04FB">
        <w:rPr>
          <w:i/>
        </w:rPr>
        <w:t xml:space="preserve">Context Group to </w:t>
      </w:r>
      <w:r w:rsidRPr="00EE7601">
        <w:rPr>
          <w:i/>
        </w:rPr>
        <w:t>PS3.16</w:t>
      </w:r>
      <w:r>
        <w:rPr>
          <w:i/>
        </w:rPr>
        <w:t xml:space="preserve"> Chapter B </w:t>
      </w:r>
      <w:r w:rsidR="00CD04FB">
        <w:rPr>
          <w:i/>
        </w:rPr>
        <w:t>as follows</w:t>
      </w:r>
    </w:p>
    <w:p w14:paraId="37906498" w14:textId="3F7E91E3" w:rsidR="00F04BFA" w:rsidRPr="00F04BFA" w:rsidRDefault="00F04BFA" w:rsidP="00F04BFA">
      <w:pPr>
        <w:pStyle w:val="Heading2"/>
        <w:rPr>
          <w:rFonts w:ascii="Arial" w:hAnsi="Arial" w:cs="Arial"/>
        </w:rPr>
      </w:pPr>
      <w:bookmarkStart w:id="352" w:name="_Hlk141104469"/>
      <w:r w:rsidRPr="00F04BFA">
        <w:rPr>
          <w:rFonts w:ascii="Arial" w:hAnsi="Arial" w:cs="Arial"/>
        </w:rPr>
        <w:t xml:space="preserve">CID </w:t>
      </w:r>
      <w:r w:rsidR="006B3710">
        <w:rPr>
          <w:rFonts w:ascii="Arial" w:hAnsi="Arial" w:cs="Arial"/>
        </w:rPr>
        <w:t>4xx</w:t>
      </w:r>
      <w:r w:rsidRPr="00F04BFA">
        <w:rPr>
          <w:rFonts w:ascii="Arial" w:hAnsi="Arial" w:cs="Arial"/>
        </w:rPr>
        <w:t> </w:t>
      </w:r>
      <w:r w:rsidR="00250425">
        <w:rPr>
          <w:rFonts w:ascii="Arial" w:hAnsi="Arial" w:cs="Arial"/>
        </w:rPr>
        <w:t>application</w:t>
      </w:r>
      <w:r w:rsidRPr="00F04BFA">
        <w:rPr>
          <w:rFonts w:ascii="Arial" w:hAnsi="Arial" w:cs="Arial"/>
        </w:rPr>
        <w:t xml:space="preserve"> Type Code</w:t>
      </w:r>
    </w:p>
    <w:p w14:paraId="14F12AF4" w14:textId="78A923A7" w:rsidR="00F04BFA" w:rsidRPr="00F04BFA" w:rsidRDefault="00F04BFA" w:rsidP="00126CD6">
      <w:pPr>
        <w:rPr>
          <w:rFonts w:ascii="Arial" w:hAnsi="Arial" w:cs="Arial"/>
        </w:rPr>
      </w:pPr>
      <w:r w:rsidRPr="00F04BFA">
        <w:rPr>
          <w:rStyle w:val="Strong"/>
          <w:rFonts w:ascii="Arial" w:hAnsi="Arial" w:cs="Arial"/>
        </w:rPr>
        <w:t>Resources:</w:t>
      </w:r>
      <w:r w:rsidRPr="00F04BFA">
        <w:rPr>
          <w:rStyle w:val="bold"/>
          <w:rFonts w:ascii="Arial" w:hAnsi="Arial" w:cs="Arial"/>
        </w:rPr>
        <w:t xml:space="preserve"> </w:t>
      </w:r>
      <w:r w:rsidR="00A3245D" w:rsidRPr="0097419C">
        <w:rPr>
          <w:rStyle w:val="Strong"/>
          <w:rFonts w:ascii="Arial" w:hAnsi="Arial" w:cs="Arial"/>
        </w:rPr>
        <w:t>HTML</w:t>
      </w:r>
      <w:r w:rsidRPr="00F04BFA">
        <w:rPr>
          <w:rStyle w:val="Strong"/>
          <w:rFonts w:ascii="Arial" w:hAnsi="Arial" w:cs="Arial"/>
        </w:rPr>
        <w:t xml:space="preserve"> | </w:t>
      </w:r>
      <w:r w:rsidR="00A3245D" w:rsidRPr="0097419C">
        <w:rPr>
          <w:rStyle w:val="Strong"/>
          <w:rFonts w:ascii="Arial" w:hAnsi="Arial" w:cs="Arial"/>
        </w:rPr>
        <w:t>FHIR JSON</w:t>
      </w:r>
      <w:r w:rsidRPr="00F04BFA">
        <w:rPr>
          <w:rStyle w:val="Strong"/>
          <w:rFonts w:ascii="Arial" w:hAnsi="Arial" w:cs="Arial"/>
        </w:rPr>
        <w:t xml:space="preserve"> | </w:t>
      </w:r>
      <w:r w:rsidR="00A3245D" w:rsidRPr="0097419C">
        <w:rPr>
          <w:rStyle w:val="Strong"/>
          <w:rFonts w:ascii="Arial" w:hAnsi="Arial" w:cs="Arial"/>
        </w:rPr>
        <w:t>FHIR XML</w:t>
      </w:r>
      <w:r w:rsidRPr="00F04BFA">
        <w:rPr>
          <w:rStyle w:val="Strong"/>
          <w:rFonts w:ascii="Arial" w:hAnsi="Arial" w:cs="Arial"/>
        </w:rPr>
        <w:t xml:space="preserve"> | </w:t>
      </w:r>
      <w:r w:rsidR="00A3245D" w:rsidRPr="0097419C">
        <w:rPr>
          <w:rStyle w:val="Strong"/>
          <w:rFonts w:ascii="Arial" w:hAnsi="Arial" w:cs="Arial"/>
        </w:rPr>
        <w:t>IHE SVS XML</w:t>
      </w:r>
      <w:r w:rsidRPr="00F04BFA">
        <w:rPr>
          <w:rStyle w:val="Strong"/>
          <w:rFonts w:ascii="Arial" w:hAnsi="Arial" w:cs="Arial"/>
        </w:rPr>
        <w:t xml:space="preserve"> </w:t>
      </w:r>
    </w:p>
    <w:p w14:paraId="22F195F7" w14:textId="7D950352" w:rsidR="00F04BFA" w:rsidRPr="00F04BFA" w:rsidRDefault="00F04BFA" w:rsidP="00126CD6">
      <w:pPr>
        <w:rPr>
          <w:rFonts w:ascii="Arial" w:hAnsi="Arial" w:cs="Arial"/>
        </w:rPr>
      </w:pPr>
      <w:r w:rsidRPr="00F04BFA">
        <w:rPr>
          <w:rStyle w:val="Strong"/>
          <w:rFonts w:ascii="Arial" w:hAnsi="Arial" w:cs="Arial"/>
        </w:rPr>
        <w:t>Keyword:</w:t>
      </w:r>
      <w:r w:rsidRPr="00F04BFA">
        <w:rPr>
          <w:rStyle w:val="bold"/>
          <w:rFonts w:ascii="Arial" w:hAnsi="Arial" w:cs="Arial"/>
        </w:rPr>
        <w:t xml:space="preserve"> </w:t>
      </w:r>
      <w:proofErr w:type="spellStart"/>
      <w:r w:rsidRPr="00F04BFA">
        <w:rPr>
          <w:rStyle w:val="Strong"/>
          <w:rFonts w:ascii="Arial" w:hAnsi="Arial" w:cs="Arial"/>
        </w:rPr>
        <w:t>MediaTypeCode</w:t>
      </w:r>
      <w:proofErr w:type="spellEnd"/>
      <w:r w:rsidRPr="00F04BFA">
        <w:rPr>
          <w:rStyle w:val="bold"/>
          <w:rFonts w:ascii="Arial" w:hAnsi="Arial" w:cs="Arial"/>
        </w:rPr>
        <w:t xml:space="preserve"> </w:t>
      </w:r>
    </w:p>
    <w:p w14:paraId="5478C0DB" w14:textId="2EBAF2A4" w:rsidR="00F04BFA" w:rsidRPr="00F04BFA" w:rsidRDefault="00F04BFA" w:rsidP="00126CD6">
      <w:pPr>
        <w:rPr>
          <w:rFonts w:ascii="Arial" w:hAnsi="Arial" w:cs="Arial"/>
        </w:rPr>
      </w:pPr>
      <w:r w:rsidRPr="00F04BFA">
        <w:rPr>
          <w:rStyle w:val="Strong"/>
          <w:rFonts w:ascii="Arial" w:hAnsi="Arial" w:cs="Arial"/>
        </w:rPr>
        <w:t>FHIR Keyword:</w:t>
      </w:r>
      <w:r w:rsidRPr="00F04BFA">
        <w:rPr>
          <w:rStyle w:val="bold"/>
          <w:rFonts w:ascii="Arial" w:hAnsi="Arial" w:cs="Arial"/>
        </w:rPr>
        <w:t xml:space="preserve"> </w:t>
      </w:r>
      <w:proofErr w:type="spellStart"/>
      <w:r w:rsidRPr="00F04BFA">
        <w:rPr>
          <w:rStyle w:val="Strong"/>
          <w:rFonts w:ascii="Arial" w:hAnsi="Arial" w:cs="Arial"/>
        </w:rPr>
        <w:t>dicom</w:t>
      </w:r>
      <w:proofErr w:type="spellEnd"/>
      <w:r w:rsidRPr="00F04BFA">
        <w:rPr>
          <w:rStyle w:val="Strong"/>
          <w:rFonts w:ascii="Arial" w:hAnsi="Arial" w:cs="Arial"/>
        </w:rPr>
        <w:t>-</w:t>
      </w:r>
      <w:proofErr w:type="spellStart"/>
      <w:r w:rsidRPr="00F04BFA">
        <w:rPr>
          <w:rStyle w:val="Strong"/>
          <w:rFonts w:ascii="Arial" w:hAnsi="Arial" w:cs="Arial"/>
        </w:rPr>
        <w:t>cid</w:t>
      </w:r>
      <w:proofErr w:type="spellEnd"/>
      <w:r w:rsidRPr="00F04BFA">
        <w:rPr>
          <w:rStyle w:val="Strong"/>
          <w:rFonts w:ascii="Arial" w:hAnsi="Arial" w:cs="Arial"/>
        </w:rPr>
        <w:t>-</w:t>
      </w:r>
      <w:r w:rsidR="00BD456D">
        <w:rPr>
          <w:rStyle w:val="Strong"/>
          <w:rFonts w:ascii="Arial" w:hAnsi="Arial" w:cs="Arial"/>
        </w:rPr>
        <w:t>xxx</w:t>
      </w:r>
      <w:r w:rsidRPr="00F04BFA">
        <w:rPr>
          <w:rStyle w:val="Strong"/>
          <w:rFonts w:ascii="Arial" w:hAnsi="Arial" w:cs="Arial"/>
        </w:rPr>
        <w:t>-</w:t>
      </w:r>
      <w:proofErr w:type="spellStart"/>
      <w:r w:rsidR="00BA14A0">
        <w:rPr>
          <w:rStyle w:val="Strong"/>
          <w:rFonts w:ascii="Arial" w:hAnsi="Arial" w:cs="Arial"/>
        </w:rPr>
        <w:t>Applicatio</w:t>
      </w:r>
      <w:r w:rsidR="00BD456D">
        <w:rPr>
          <w:rStyle w:val="Strong"/>
          <w:rFonts w:ascii="Arial" w:hAnsi="Arial" w:cs="Arial"/>
        </w:rPr>
        <w:t>n</w:t>
      </w:r>
      <w:r w:rsidRPr="00F04BFA">
        <w:rPr>
          <w:rStyle w:val="Strong"/>
          <w:rFonts w:ascii="Arial" w:hAnsi="Arial" w:cs="Arial"/>
        </w:rPr>
        <w:t>TypeCode</w:t>
      </w:r>
      <w:proofErr w:type="spellEnd"/>
      <w:r w:rsidRPr="00F04BFA">
        <w:rPr>
          <w:rStyle w:val="bold"/>
          <w:rFonts w:ascii="Arial" w:hAnsi="Arial" w:cs="Arial"/>
        </w:rPr>
        <w:t xml:space="preserve"> </w:t>
      </w:r>
    </w:p>
    <w:p w14:paraId="7DEE33D5" w14:textId="7CD4542F" w:rsidR="00F04BFA" w:rsidRPr="00F04BFA" w:rsidRDefault="00F04BFA" w:rsidP="00126CD6">
      <w:pPr>
        <w:rPr>
          <w:rFonts w:ascii="Arial" w:hAnsi="Arial" w:cs="Arial"/>
        </w:rPr>
      </w:pPr>
      <w:r w:rsidRPr="00F04BFA">
        <w:rPr>
          <w:rStyle w:val="Strong"/>
          <w:rFonts w:ascii="Arial" w:hAnsi="Arial" w:cs="Arial"/>
        </w:rPr>
        <w:t>Type:</w:t>
      </w:r>
      <w:r w:rsidRPr="00F04BFA">
        <w:rPr>
          <w:rStyle w:val="bold"/>
          <w:rFonts w:ascii="Arial" w:hAnsi="Arial" w:cs="Arial"/>
        </w:rPr>
        <w:t xml:space="preserve"> </w:t>
      </w:r>
      <w:r w:rsidRPr="00F04BFA">
        <w:rPr>
          <w:rStyle w:val="Strong"/>
          <w:rFonts w:ascii="Arial" w:hAnsi="Arial" w:cs="Arial"/>
        </w:rPr>
        <w:t>Extensible</w:t>
      </w:r>
      <w:r w:rsidRPr="00F04BFA">
        <w:rPr>
          <w:rStyle w:val="bold"/>
          <w:rFonts w:ascii="Arial" w:hAnsi="Arial" w:cs="Arial"/>
        </w:rPr>
        <w:t xml:space="preserve"> </w:t>
      </w:r>
    </w:p>
    <w:p w14:paraId="6B37D027" w14:textId="68EA6C36" w:rsidR="00F04BFA" w:rsidRPr="00F04BFA" w:rsidRDefault="00F04BFA" w:rsidP="00126CD6">
      <w:pPr>
        <w:rPr>
          <w:rFonts w:ascii="Arial" w:hAnsi="Arial" w:cs="Arial"/>
        </w:rPr>
      </w:pPr>
      <w:r w:rsidRPr="00F04BFA">
        <w:rPr>
          <w:rStyle w:val="Strong"/>
          <w:rFonts w:ascii="Arial" w:hAnsi="Arial" w:cs="Arial"/>
        </w:rPr>
        <w:t>Version:</w:t>
      </w:r>
      <w:r w:rsidRPr="00F04BFA">
        <w:rPr>
          <w:rStyle w:val="bold"/>
          <w:rFonts w:ascii="Arial" w:hAnsi="Arial" w:cs="Arial"/>
        </w:rPr>
        <w:t xml:space="preserve"> </w:t>
      </w:r>
      <w:r w:rsidR="00BD456D">
        <w:rPr>
          <w:rStyle w:val="Strong"/>
          <w:rFonts w:ascii="Arial" w:hAnsi="Arial" w:cs="Arial"/>
        </w:rPr>
        <w:t>202</w:t>
      </w:r>
      <w:r w:rsidR="00A3245D">
        <w:rPr>
          <w:rStyle w:val="Strong"/>
          <w:rFonts w:ascii="Arial" w:hAnsi="Arial" w:cs="Arial"/>
        </w:rPr>
        <w:t>xxxxx</w:t>
      </w:r>
      <w:r w:rsidRPr="00F04BFA">
        <w:rPr>
          <w:rStyle w:val="bold"/>
          <w:rFonts w:ascii="Arial" w:hAnsi="Arial" w:cs="Arial"/>
        </w:rPr>
        <w:t xml:space="preserve"> </w:t>
      </w:r>
    </w:p>
    <w:p w14:paraId="4B38B1F4" w14:textId="4D1DC51A" w:rsidR="00F04BFA" w:rsidRPr="00F04BFA" w:rsidRDefault="00F04BFA" w:rsidP="00126CD6">
      <w:pPr>
        <w:rPr>
          <w:rFonts w:ascii="Arial" w:hAnsi="Arial" w:cs="Arial"/>
        </w:rPr>
      </w:pPr>
      <w:r w:rsidRPr="00F04BFA">
        <w:rPr>
          <w:rStyle w:val="Strong"/>
          <w:rFonts w:ascii="Arial" w:hAnsi="Arial" w:cs="Arial"/>
        </w:rPr>
        <w:t>UID:</w:t>
      </w:r>
      <w:r w:rsidRPr="00F04BFA">
        <w:rPr>
          <w:rStyle w:val="bold"/>
          <w:rFonts w:ascii="Arial" w:hAnsi="Arial" w:cs="Arial"/>
        </w:rPr>
        <w:t xml:space="preserve"> </w:t>
      </w:r>
      <w:r w:rsidRPr="00F04BFA">
        <w:rPr>
          <w:rStyle w:val="Strong"/>
          <w:rFonts w:ascii="Arial" w:hAnsi="Arial" w:cs="Arial"/>
        </w:rPr>
        <w:t>1.2.840.10008.6.1.</w:t>
      </w:r>
      <w:r w:rsidR="00A3245D">
        <w:rPr>
          <w:rStyle w:val="Strong"/>
          <w:rFonts w:ascii="Arial" w:hAnsi="Arial" w:cs="Arial"/>
        </w:rPr>
        <w:t>xxx</w:t>
      </w:r>
    </w:p>
    <w:p w14:paraId="590FB29C" w14:textId="0A1F53E2" w:rsidR="00F04BFA" w:rsidRPr="00E24B95" w:rsidRDefault="00F04BFA" w:rsidP="00126CD6">
      <w:pPr>
        <w:pStyle w:val="TableLabel"/>
      </w:pPr>
      <w:r w:rsidRPr="00126CD6">
        <w:rPr>
          <w:rStyle w:val="Strong"/>
          <w:b/>
          <w:bCs w:val="0"/>
        </w:rPr>
        <w:t xml:space="preserve">Table CID </w:t>
      </w:r>
      <w:r w:rsidR="006A5855" w:rsidRPr="00126CD6">
        <w:rPr>
          <w:rStyle w:val="Strong"/>
          <w:b/>
          <w:bCs w:val="0"/>
        </w:rPr>
        <w:t>4</w:t>
      </w:r>
      <w:r w:rsidR="00A3245D" w:rsidRPr="00126CD6">
        <w:rPr>
          <w:rStyle w:val="Strong"/>
          <w:b/>
          <w:bCs w:val="0"/>
        </w:rPr>
        <w:t>xx</w:t>
      </w:r>
      <w:r w:rsidRPr="00126CD6">
        <w:rPr>
          <w:rStyle w:val="Strong"/>
          <w:b/>
          <w:bCs w:val="0"/>
        </w:rPr>
        <w:t>. </w:t>
      </w:r>
      <w:r w:rsidR="00A3245D" w:rsidRPr="00126CD6">
        <w:rPr>
          <w:rStyle w:val="Strong"/>
          <w:b/>
          <w:bCs w:val="0"/>
        </w:rPr>
        <w:t>Application</w:t>
      </w:r>
      <w:r w:rsidRPr="00126CD6">
        <w:rPr>
          <w:rStyle w:val="Strong"/>
          <w:b/>
          <w:bCs w:val="0"/>
        </w:rPr>
        <w:t xml:space="preserve"> Type Code</w:t>
      </w:r>
      <w:r w:rsidRPr="00E24B95">
        <w:t xml:space="preserve"> </w:t>
      </w:r>
    </w:p>
    <w:tbl>
      <w:tblPr>
        <w:tblW w:w="6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324"/>
        <w:gridCol w:w="1684"/>
      </w:tblGrid>
      <w:tr w:rsidR="00E961DC" w:rsidRPr="007510D0" w14:paraId="511335A1" w14:textId="77777777" w:rsidTr="00126CD6">
        <w:trPr>
          <w:trHeight w:val="300"/>
          <w:jc w:val="center"/>
        </w:trPr>
        <w:tc>
          <w:tcPr>
            <w:tcW w:w="3078" w:type="dxa"/>
            <w:shd w:val="clear" w:color="auto" w:fill="auto"/>
            <w:noWrap/>
            <w:vAlign w:val="bottom"/>
            <w:hideMark/>
          </w:tcPr>
          <w:p w14:paraId="026259BD" w14:textId="77777777" w:rsidR="00E961DC" w:rsidRPr="007510D0" w:rsidRDefault="00E961DC" w:rsidP="00126CD6">
            <w:pPr>
              <w:pStyle w:val="TableTitle"/>
            </w:pPr>
            <w:r w:rsidRPr="007510D0">
              <w:t>Coding Scheme Designator</w:t>
            </w:r>
          </w:p>
        </w:tc>
        <w:tc>
          <w:tcPr>
            <w:tcW w:w="1324" w:type="dxa"/>
            <w:shd w:val="clear" w:color="auto" w:fill="auto"/>
            <w:noWrap/>
            <w:vAlign w:val="bottom"/>
            <w:hideMark/>
          </w:tcPr>
          <w:p w14:paraId="12194A81" w14:textId="77777777" w:rsidR="00E961DC" w:rsidRPr="007510D0" w:rsidRDefault="00E961DC" w:rsidP="00126CD6">
            <w:pPr>
              <w:pStyle w:val="TableTitle"/>
            </w:pPr>
            <w:r w:rsidRPr="007510D0">
              <w:t>Code Value</w:t>
            </w:r>
          </w:p>
        </w:tc>
        <w:tc>
          <w:tcPr>
            <w:tcW w:w="1684" w:type="dxa"/>
            <w:shd w:val="clear" w:color="auto" w:fill="auto"/>
            <w:noWrap/>
            <w:vAlign w:val="bottom"/>
            <w:hideMark/>
          </w:tcPr>
          <w:p w14:paraId="6F4BFC19" w14:textId="77777777" w:rsidR="00E961DC" w:rsidRPr="007510D0" w:rsidRDefault="00E961DC" w:rsidP="00126CD6">
            <w:pPr>
              <w:pStyle w:val="TableTitle"/>
            </w:pPr>
            <w:r w:rsidRPr="007510D0">
              <w:t>Code Meaning</w:t>
            </w:r>
          </w:p>
        </w:tc>
      </w:tr>
      <w:tr w:rsidR="00E961DC" w:rsidRPr="007510D0" w14:paraId="0504A311" w14:textId="77777777" w:rsidTr="00126CD6">
        <w:trPr>
          <w:trHeight w:val="300"/>
          <w:jc w:val="center"/>
        </w:trPr>
        <w:tc>
          <w:tcPr>
            <w:tcW w:w="3078" w:type="dxa"/>
            <w:shd w:val="clear" w:color="auto" w:fill="auto"/>
            <w:noWrap/>
            <w:vAlign w:val="bottom"/>
            <w:hideMark/>
          </w:tcPr>
          <w:p w14:paraId="68FD46B7" w14:textId="77777777" w:rsidR="00E961DC" w:rsidRPr="007510D0" w:rsidRDefault="00E961DC" w:rsidP="00126CD6">
            <w:pPr>
              <w:pStyle w:val="TableEntry"/>
            </w:pPr>
            <w:r w:rsidRPr="007510D0">
              <w:t>DCM</w:t>
            </w:r>
          </w:p>
        </w:tc>
        <w:tc>
          <w:tcPr>
            <w:tcW w:w="1324" w:type="dxa"/>
            <w:shd w:val="clear" w:color="auto" w:fill="auto"/>
            <w:noWrap/>
            <w:vAlign w:val="bottom"/>
            <w:hideMark/>
          </w:tcPr>
          <w:p w14:paraId="578EC387" w14:textId="675B55F1" w:rsidR="00E961DC" w:rsidRPr="007510D0" w:rsidRDefault="007646E7" w:rsidP="00126CD6">
            <w:pPr>
              <w:pStyle w:val="TableEntry"/>
            </w:pPr>
            <w:r w:rsidRPr="007646E7">
              <w:t>cp2163-0</w:t>
            </w:r>
            <w:r>
              <w:t>2</w:t>
            </w:r>
          </w:p>
        </w:tc>
        <w:tc>
          <w:tcPr>
            <w:tcW w:w="1684" w:type="dxa"/>
            <w:shd w:val="clear" w:color="auto" w:fill="auto"/>
            <w:noWrap/>
            <w:vAlign w:val="bottom"/>
            <w:hideMark/>
          </w:tcPr>
          <w:p w14:paraId="1AF00536" w14:textId="77777777" w:rsidR="00E961DC" w:rsidRPr="007510D0" w:rsidRDefault="00E961DC" w:rsidP="00126CD6">
            <w:pPr>
              <w:pStyle w:val="TableEntry"/>
            </w:pPr>
            <w:r w:rsidRPr="007510D0">
              <w:t>Clipboard</w:t>
            </w:r>
          </w:p>
        </w:tc>
      </w:tr>
      <w:tr w:rsidR="00E961DC" w:rsidRPr="007510D0" w14:paraId="4B53A39C" w14:textId="77777777" w:rsidTr="00126CD6">
        <w:trPr>
          <w:trHeight w:val="300"/>
          <w:jc w:val="center"/>
        </w:trPr>
        <w:tc>
          <w:tcPr>
            <w:tcW w:w="3078" w:type="dxa"/>
            <w:shd w:val="clear" w:color="auto" w:fill="auto"/>
            <w:noWrap/>
            <w:vAlign w:val="bottom"/>
            <w:hideMark/>
          </w:tcPr>
          <w:p w14:paraId="1DF06A5E" w14:textId="77777777" w:rsidR="00E961DC" w:rsidRPr="007510D0" w:rsidRDefault="00E961DC" w:rsidP="00126CD6">
            <w:pPr>
              <w:pStyle w:val="TableEntry"/>
            </w:pPr>
            <w:r w:rsidRPr="007510D0">
              <w:t>DCM</w:t>
            </w:r>
          </w:p>
        </w:tc>
        <w:tc>
          <w:tcPr>
            <w:tcW w:w="1324" w:type="dxa"/>
            <w:shd w:val="clear" w:color="auto" w:fill="auto"/>
            <w:noWrap/>
            <w:vAlign w:val="bottom"/>
            <w:hideMark/>
          </w:tcPr>
          <w:p w14:paraId="2B2D4B8D" w14:textId="40FD7AE1" w:rsidR="00E961DC" w:rsidRPr="007510D0" w:rsidRDefault="007646E7" w:rsidP="00126CD6">
            <w:pPr>
              <w:pStyle w:val="TableEntry"/>
            </w:pPr>
            <w:r w:rsidRPr="007646E7">
              <w:t>cp2163-01</w:t>
            </w:r>
          </w:p>
        </w:tc>
        <w:tc>
          <w:tcPr>
            <w:tcW w:w="1684" w:type="dxa"/>
            <w:shd w:val="clear" w:color="auto" w:fill="auto"/>
            <w:noWrap/>
            <w:vAlign w:val="bottom"/>
            <w:hideMark/>
          </w:tcPr>
          <w:p w14:paraId="03B82AEE" w14:textId="575FD9FC" w:rsidR="00E961DC" w:rsidRPr="007510D0" w:rsidRDefault="007646E7" w:rsidP="00126CD6">
            <w:pPr>
              <w:pStyle w:val="TableEntry"/>
            </w:pPr>
            <w:r>
              <w:t>Messaging System</w:t>
            </w:r>
          </w:p>
        </w:tc>
      </w:tr>
      <w:tr w:rsidR="00F34048" w:rsidRPr="007510D0" w14:paraId="254F066F" w14:textId="77777777" w:rsidTr="007646E7">
        <w:trPr>
          <w:trHeight w:val="300"/>
          <w:jc w:val="center"/>
        </w:trPr>
        <w:tc>
          <w:tcPr>
            <w:tcW w:w="3078" w:type="dxa"/>
            <w:shd w:val="clear" w:color="auto" w:fill="auto"/>
            <w:noWrap/>
            <w:vAlign w:val="bottom"/>
          </w:tcPr>
          <w:p w14:paraId="22C403B5" w14:textId="7E395223" w:rsidR="00F34048" w:rsidRPr="007510D0" w:rsidRDefault="00F34048" w:rsidP="00126CD6">
            <w:pPr>
              <w:pStyle w:val="TableEntry"/>
            </w:pPr>
            <w:r>
              <w:t xml:space="preserve">DCM </w:t>
            </w:r>
          </w:p>
        </w:tc>
        <w:tc>
          <w:tcPr>
            <w:tcW w:w="1324" w:type="dxa"/>
            <w:shd w:val="clear" w:color="auto" w:fill="auto"/>
            <w:noWrap/>
            <w:vAlign w:val="bottom"/>
          </w:tcPr>
          <w:p w14:paraId="54CF06DA" w14:textId="17EC9CD4" w:rsidR="00F34048" w:rsidRPr="007646E7" w:rsidRDefault="00F34048" w:rsidP="00126CD6">
            <w:pPr>
              <w:pStyle w:val="TableEntry"/>
            </w:pPr>
            <w:r>
              <w:t>110037</w:t>
            </w:r>
          </w:p>
        </w:tc>
        <w:tc>
          <w:tcPr>
            <w:tcW w:w="1684" w:type="dxa"/>
            <w:shd w:val="clear" w:color="auto" w:fill="auto"/>
            <w:noWrap/>
            <w:vAlign w:val="bottom"/>
          </w:tcPr>
          <w:p w14:paraId="2546B9B4" w14:textId="12F86B7C" w:rsidR="00F34048" w:rsidRDefault="00F34048" w:rsidP="00126CD6">
            <w:pPr>
              <w:pStyle w:val="TableEntry"/>
            </w:pPr>
            <w:r>
              <w:t>URI</w:t>
            </w:r>
          </w:p>
        </w:tc>
      </w:tr>
      <w:bookmarkEnd w:id="352"/>
    </w:tbl>
    <w:p w14:paraId="6486D54C" w14:textId="77777777" w:rsidR="00045A09" w:rsidRDefault="00045A09">
      <w:pPr>
        <w:rPr>
          <w:rFonts w:ascii="Arial" w:hAnsi="Arial" w:cs="Arial"/>
        </w:rPr>
      </w:pPr>
    </w:p>
    <w:p w14:paraId="15DC53D2" w14:textId="77777777" w:rsidR="00E24B95" w:rsidRDefault="00E24B95">
      <w:pPr>
        <w:rPr>
          <w:rFonts w:ascii="Arial" w:hAnsi="Arial" w:cs="Arial"/>
        </w:rPr>
      </w:pPr>
    </w:p>
    <w:p w14:paraId="3D567ECC" w14:textId="385F54C0" w:rsidR="008F5BC1" w:rsidRDefault="008F5BC1" w:rsidP="008F5BC1">
      <w:pPr>
        <w:pBdr>
          <w:top w:val="single" w:sz="4" w:space="1" w:color="auto"/>
          <w:left w:val="single" w:sz="4" w:space="0" w:color="auto"/>
          <w:bottom w:val="single" w:sz="4" w:space="1" w:color="auto"/>
          <w:right w:val="single" w:sz="4" w:space="4" w:color="auto"/>
        </w:pBdr>
        <w:rPr>
          <w:i/>
        </w:rPr>
      </w:pPr>
      <w:r w:rsidRPr="00EE7601">
        <w:rPr>
          <w:i/>
        </w:rPr>
        <w:t>Add the following to PS3.16</w:t>
      </w:r>
      <w:r>
        <w:rPr>
          <w:i/>
        </w:rPr>
        <w:t xml:space="preserve"> Chapter D </w:t>
      </w:r>
      <w:r w:rsidRPr="005918D2">
        <w:rPr>
          <w:i/>
        </w:rPr>
        <w:t xml:space="preserve">Table </w:t>
      </w:r>
      <w:r w:rsidR="00DF0133" w:rsidRPr="00DF0133">
        <w:rPr>
          <w:i/>
        </w:rPr>
        <w:t>D-1</w:t>
      </w:r>
      <w:r w:rsidRPr="00DF0133">
        <w:rPr>
          <w:i/>
        </w:rPr>
        <w:t>.</w:t>
      </w:r>
      <w:r w:rsidRPr="00DF0133">
        <w:rPr>
          <w:b/>
          <w:bCs/>
          <w:i/>
        </w:rPr>
        <w:t xml:space="preserve"> </w:t>
      </w:r>
      <w:r w:rsidR="00DF0133" w:rsidRPr="00DF0133">
        <w:rPr>
          <w:rStyle w:val="Strong"/>
          <w:b w:val="0"/>
          <w:bCs w:val="0"/>
          <w:i/>
        </w:rPr>
        <w:t>DICOM Controlled Terminology Definitions (Coding Scheme Designator "DCM" Coding Scheme Version "01")</w:t>
      </w:r>
    </w:p>
    <w:p w14:paraId="6B8F6C0C" w14:textId="7167EC06"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 xml:space="preserve">Table D-1. DICOM </w:t>
      </w:r>
      <w:proofErr w:type="spellStart"/>
      <w:r w:rsidRPr="008949A7">
        <w:rPr>
          <w:rFonts w:ascii="Arial" w:hAnsi="Arial" w:cs="Arial"/>
          <w:b/>
          <w:bCs/>
        </w:rPr>
        <w:t>Controllederminology</w:t>
      </w:r>
      <w:proofErr w:type="spellEnd"/>
      <w:r w:rsidRPr="008949A7">
        <w:rPr>
          <w:rFonts w:ascii="Arial" w:hAnsi="Arial" w:cs="Arial"/>
          <w:b/>
          <w:bCs/>
        </w:rPr>
        <w:t xml:space="preserve"> Definitions (Coding Scheme Designator "DCM" Coding Scheme Version "01")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1256"/>
        <w:gridCol w:w="10"/>
        <w:gridCol w:w="5171"/>
        <w:gridCol w:w="6"/>
        <w:gridCol w:w="756"/>
      </w:tblGrid>
      <w:tr w:rsidR="00126CD6" w:rsidRPr="00DF0133" w14:paraId="525042E3" w14:textId="77777777" w:rsidTr="00126CD6">
        <w:trPr>
          <w:tblHeader/>
        </w:trPr>
        <w:tc>
          <w:tcPr>
            <w:tcW w:w="1152" w:type="pct"/>
            <w:hideMark/>
          </w:tcPr>
          <w:p w14:paraId="7830FBAC" w14:textId="77777777"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Value</w:t>
            </w:r>
          </w:p>
        </w:tc>
        <w:tc>
          <w:tcPr>
            <w:tcW w:w="673" w:type="pct"/>
            <w:hideMark/>
          </w:tcPr>
          <w:p w14:paraId="0A33E44F" w14:textId="77777777"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Code Meaning</w:t>
            </w:r>
          </w:p>
        </w:tc>
        <w:tc>
          <w:tcPr>
            <w:tcW w:w="2768" w:type="pct"/>
            <w:gridSpan w:val="2"/>
            <w:hideMark/>
          </w:tcPr>
          <w:p w14:paraId="03CA50B1" w14:textId="77777777" w:rsidR="00DF0133" w:rsidRPr="008949A7"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rPr>
            </w:pPr>
            <w:r w:rsidRPr="008949A7">
              <w:rPr>
                <w:rFonts w:ascii="Arial" w:hAnsi="Arial" w:cs="Arial"/>
                <w:b/>
                <w:bCs/>
              </w:rPr>
              <w:t>Definition</w:t>
            </w:r>
          </w:p>
        </w:tc>
        <w:tc>
          <w:tcPr>
            <w:tcW w:w="407" w:type="pct"/>
            <w:gridSpan w:val="2"/>
            <w:hideMark/>
          </w:tcPr>
          <w:p w14:paraId="03864D4D" w14:textId="77777777" w:rsidR="00DF0133" w:rsidRPr="00DF0133" w:rsidRDefault="00DF0133" w:rsidP="00DF0133">
            <w:pPr>
              <w:tabs>
                <w:tab w:val="clear" w:pos="720"/>
              </w:tabs>
              <w:overflowPunct/>
              <w:autoSpaceDE/>
              <w:autoSpaceDN/>
              <w:adjustRightInd/>
              <w:spacing w:before="100" w:beforeAutospacing="1" w:after="100" w:afterAutospacing="1"/>
              <w:jc w:val="center"/>
              <w:textAlignment w:val="auto"/>
              <w:rPr>
                <w:rFonts w:ascii="Arial" w:hAnsi="Arial" w:cs="Arial"/>
                <w:b/>
                <w:bCs/>
                <w:sz w:val="24"/>
                <w:szCs w:val="24"/>
              </w:rPr>
            </w:pPr>
            <w:r w:rsidRPr="00DF0133">
              <w:rPr>
                <w:rFonts w:ascii="Arial" w:hAnsi="Arial" w:cs="Arial"/>
                <w:b/>
                <w:bCs/>
                <w:sz w:val="24"/>
                <w:szCs w:val="24"/>
              </w:rPr>
              <w:t>Notes</w:t>
            </w:r>
          </w:p>
        </w:tc>
      </w:tr>
      <w:tr w:rsidR="00DF0133" w:rsidRPr="00DF0133" w14:paraId="0F5A9DD5" w14:textId="77777777" w:rsidTr="008949A7">
        <w:tc>
          <w:tcPr>
            <w:tcW w:w="5000" w:type="pct"/>
            <w:gridSpan w:val="6"/>
          </w:tcPr>
          <w:p w14:paraId="35E78EB6" w14:textId="5320B716" w:rsidR="00DF0133" w:rsidRPr="008949A7" w:rsidRDefault="00DF0133" w:rsidP="00DF0133">
            <w:pPr>
              <w:tabs>
                <w:tab w:val="clear" w:pos="720"/>
              </w:tabs>
              <w:overflowPunct/>
              <w:autoSpaceDE/>
              <w:autoSpaceDN/>
              <w:adjustRightInd/>
              <w:spacing w:after="0"/>
              <w:textAlignment w:val="auto"/>
              <w:rPr>
                <w:rFonts w:ascii="Arial" w:hAnsi="Arial" w:cs="Arial"/>
              </w:rPr>
            </w:pPr>
            <w:r w:rsidRPr="008949A7">
              <w:rPr>
                <w:rFonts w:ascii="Arial" w:hAnsi="Arial" w:cs="Arial"/>
              </w:rPr>
              <w:t>…</w:t>
            </w:r>
          </w:p>
        </w:tc>
      </w:tr>
      <w:tr w:rsidR="00126CD6" w:rsidRPr="00DF0133" w14:paraId="153DF79A" w14:textId="77777777" w:rsidTr="00EF771D">
        <w:tc>
          <w:tcPr>
            <w:tcW w:w="1152" w:type="pct"/>
          </w:tcPr>
          <w:p w14:paraId="4313B81C" w14:textId="4DDF5E41" w:rsidR="00635846" w:rsidRPr="008949A7" w:rsidRDefault="00635846" w:rsidP="00053787">
            <w:pPr>
              <w:tabs>
                <w:tab w:val="clear" w:pos="720"/>
              </w:tabs>
              <w:overflowPunct/>
              <w:autoSpaceDE/>
              <w:autoSpaceDN/>
              <w:adjustRightInd/>
              <w:spacing w:before="100" w:beforeAutospacing="1" w:after="100" w:afterAutospacing="1"/>
              <w:textAlignment w:val="auto"/>
              <w:rPr>
                <w:rFonts w:ascii="Arial" w:hAnsi="Arial" w:cs="Arial"/>
              </w:rPr>
            </w:pPr>
            <w:r>
              <w:rPr>
                <w:rFonts w:ascii="Arial" w:hAnsi="Arial" w:cs="Arial"/>
              </w:rPr>
              <w:lastRenderedPageBreak/>
              <w:t>110037</w:t>
            </w:r>
          </w:p>
        </w:tc>
        <w:tc>
          <w:tcPr>
            <w:tcW w:w="673" w:type="pct"/>
          </w:tcPr>
          <w:p w14:paraId="668AD001" w14:textId="229FA683" w:rsidR="00635846" w:rsidRPr="008949A7" w:rsidRDefault="00635846" w:rsidP="00053787">
            <w:pPr>
              <w:tabs>
                <w:tab w:val="clear" w:pos="720"/>
              </w:tabs>
              <w:overflowPunct/>
              <w:autoSpaceDE/>
              <w:autoSpaceDN/>
              <w:adjustRightInd/>
              <w:spacing w:before="100" w:beforeAutospacing="1" w:after="100" w:afterAutospacing="1"/>
              <w:textAlignment w:val="auto"/>
              <w:rPr>
                <w:rFonts w:ascii="Arial" w:hAnsi="Arial" w:cs="Arial"/>
              </w:rPr>
            </w:pPr>
            <w:r>
              <w:rPr>
                <w:rFonts w:ascii="Arial" w:hAnsi="Arial" w:cs="Arial"/>
              </w:rPr>
              <w:t>URI</w:t>
            </w:r>
          </w:p>
        </w:tc>
        <w:tc>
          <w:tcPr>
            <w:tcW w:w="2768" w:type="pct"/>
            <w:gridSpan w:val="2"/>
          </w:tcPr>
          <w:p w14:paraId="765A9B4A" w14:textId="7324A999" w:rsidR="00635846" w:rsidRPr="00635846" w:rsidRDefault="00635846" w:rsidP="00635846">
            <w:pPr>
              <w:tabs>
                <w:tab w:val="clear" w:pos="720"/>
              </w:tabs>
              <w:overflowPunct/>
              <w:autoSpaceDE/>
              <w:autoSpaceDN/>
              <w:adjustRightInd/>
              <w:spacing w:before="100" w:beforeAutospacing="1" w:after="100" w:afterAutospacing="1"/>
              <w:textAlignment w:val="auto"/>
              <w:rPr>
                <w:rFonts w:ascii="Arial" w:hAnsi="Arial" w:cs="Arial"/>
              </w:rPr>
            </w:pPr>
            <w:r w:rsidRPr="00635846">
              <w:rPr>
                <w:rFonts w:ascii="Arial" w:hAnsi="Arial" w:cs="Arial"/>
              </w:rPr>
              <w:t>URI Identifier for network or other resource, see</w:t>
            </w:r>
            <w:r>
              <w:rPr>
                <w:rFonts w:ascii="Arial" w:hAnsi="Arial" w:cs="Arial"/>
              </w:rPr>
              <w:t xml:space="preserve"> </w:t>
            </w:r>
            <w:r w:rsidRPr="00E961DC">
              <w:rPr>
                <w:rFonts w:ascii="Arial" w:hAnsi="Arial" w:cs="Arial"/>
                <w:b/>
                <w:bCs/>
                <w:strike/>
              </w:rPr>
              <w:t xml:space="preserve">RFC3968 </w:t>
            </w:r>
            <w:r w:rsidR="00E961DC" w:rsidRPr="00126CD6">
              <w:rPr>
                <w:rFonts w:ascii="Arial" w:hAnsi="Arial" w:cs="Arial"/>
                <w:b/>
                <w:bCs/>
                <w:strike/>
                <w:u w:val="single"/>
              </w:rPr>
              <w:t>[</w:t>
            </w:r>
            <w:r w:rsidRPr="00E961DC">
              <w:rPr>
                <w:rFonts w:ascii="Arial" w:hAnsi="Arial" w:cs="Arial"/>
                <w:b/>
                <w:bCs/>
                <w:u w:val="single"/>
              </w:rPr>
              <w:t>RFC</w:t>
            </w:r>
            <w:r w:rsidR="00E961DC" w:rsidRPr="00E961DC">
              <w:rPr>
                <w:rFonts w:ascii="Arial" w:hAnsi="Arial" w:cs="Arial"/>
                <w:b/>
                <w:bCs/>
                <w:u w:val="single"/>
              </w:rPr>
              <w:t xml:space="preserve"> </w:t>
            </w:r>
            <w:r w:rsidRPr="00E961DC">
              <w:rPr>
                <w:rFonts w:ascii="Arial" w:hAnsi="Arial" w:cs="Arial"/>
                <w:b/>
                <w:bCs/>
                <w:u w:val="single"/>
              </w:rPr>
              <w:t>3986</w:t>
            </w:r>
            <w:r w:rsidR="00E961DC" w:rsidRPr="00E961DC">
              <w:rPr>
                <w:rFonts w:ascii="Arial" w:hAnsi="Arial" w:cs="Arial"/>
                <w:b/>
                <w:bCs/>
                <w:u w:val="single"/>
              </w:rPr>
              <w:t>]</w:t>
            </w:r>
            <w:r w:rsidRPr="00126CD6">
              <w:rPr>
                <w:rFonts w:ascii="Arial" w:hAnsi="Arial" w:cs="Arial"/>
                <w:b/>
                <w:bCs/>
                <w:u w:val="single"/>
              </w:rPr>
              <w:t>.</w:t>
            </w:r>
          </w:p>
        </w:tc>
        <w:tc>
          <w:tcPr>
            <w:tcW w:w="407" w:type="pct"/>
            <w:gridSpan w:val="2"/>
          </w:tcPr>
          <w:p w14:paraId="0D04596D" w14:textId="77777777" w:rsidR="00635846" w:rsidRPr="00DF0133" w:rsidRDefault="00635846" w:rsidP="00DF0133">
            <w:pPr>
              <w:tabs>
                <w:tab w:val="clear" w:pos="720"/>
              </w:tabs>
              <w:overflowPunct/>
              <w:autoSpaceDE/>
              <w:autoSpaceDN/>
              <w:adjustRightInd/>
              <w:spacing w:after="0"/>
              <w:textAlignment w:val="auto"/>
              <w:rPr>
                <w:rFonts w:ascii="Arial" w:hAnsi="Arial" w:cs="Arial"/>
                <w:sz w:val="24"/>
                <w:szCs w:val="24"/>
              </w:rPr>
            </w:pPr>
          </w:p>
        </w:tc>
      </w:tr>
      <w:tr w:rsidR="00126CD6" w:rsidRPr="00DF0133" w14:paraId="6B49B96B" w14:textId="77777777" w:rsidTr="00EF771D">
        <w:tc>
          <w:tcPr>
            <w:tcW w:w="1152" w:type="pct"/>
          </w:tcPr>
          <w:p w14:paraId="15192581" w14:textId="77777777" w:rsidR="00635846" w:rsidRPr="008949A7" w:rsidRDefault="00635846" w:rsidP="00053787">
            <w:pPr>
              <w:tabs>
                <w:tab w:val="clear" w:pos="720"/>
              </w:tabs>
              <w:overflowPunct/>
              <w:autoSpaceDE/>
              <w:autoSpaceDN/>
              <w:adjustRightInd/>
              <w:spacing w:before="100" w:beforeAutospacing="1" w:after="100" w:afterAutospacing="1"/>
              <w:textAlignment w:val="auto"/>
              <w:rPr>
                <w:rFonts w:ascii="Arial" w:hAnsi="Arial" w:cs="Arial"/>
              </w:rPr>
            </w:pPr>
          </w:p>
        </w:tc>
        <w:tc>
          <w:tcPr>
            <w:tcW w:w="673" w:type="pct"/>
          </w:tcPr>
          <w:p w14:paraId="00C095AB" w14:textId="77777777" w:rsidR="00635846" w:rsidRPr="008949A7" w:rsidRDefault="00635846" w:rsidP="00053787">
            <w:pPr>
              <w:tabs>
                <w:tab w:val="clear" w:pos="720"/>
              </w:tabs>
              <w:overflowPunct/>
              <w:autoSpaceDE/>
              <w:autoSpaceDN/>
              <w:adjustRightInd/>
              <w:spacing w:before="100" w:beforeAutospacing="1" w:after="100" w:afterAutospacing="1"/>
              <w:textAlignment w:val="auto"/>
              <w:rPr>
                <w:rFonts w:ascii="Arial" w:hAnsi="Arial" w:cs="Arial"/>
              </w:rPr>
            </w:pPr>
          </w:p>
        </w:tc>
        <w:tc>
          <w:tcPr>
            <w:tcW w:w="2768" w:type="pct"/>
            <w:gridSpan w:val="2"/>
          </w:tcPr>
          <w:p w14:paraId="773A5F64" w14:textId="77777777" w:rsidR="00635846" w:rsidRPr="008949A7" w:rsidRDefault="00635846" w:rsidP="00053787">
            <w:pPr>
              <w:tabs>
                <w:tab w:val="clear" w:pos="720"/>
              </w:tabs>
              <w:overflowPunct/>
              <w:autoSpaceDE/>
              <w:autoSpaceDN/>
              <w:adjustRightInd/>
              <w:spacing w:before="100" w:beforeAutospacing="1" w:after="100" w:afterAutospacing="1"/>
              <w:textAlignment w:val="auto"/>
              <w:rPr>
                <w:rFonts w:ascii="Arial" w:hAnsi="Arial" w:cs="Arial"/>
              </w:rPr>
            </w:pPr>
          </w:p>
        </w:tc>
        <w:tc>
          <w:tcPr>
            <w:tcW w:w="407" w:type="pct"/>
            <w:gridSpan w:val="2"/>
          </w:tcPr>
          <w:p w14:paraId="156A67DB" w14:textId="77777777" w:rsidR="00635846" w:rsidRPr="00DF0133" w:rsidRDefault="00635846" w:rsidP="00DF0133">
            <w:pPr>
              <w:tabs>
                <w:tab w:val="clear" w:pos="720"/>
              </w:tabs>
              <w:overflowPunct/>
              <w:autoSpaceDE/>
              <w:autoSpaceDN/>
              <w:adjustRightInd/>
              <w:spacing w:after="0"/>
              <w:textAlignment w:val="auto"/>
              <w:rPr>
                <w:rFonts w:ascii="Arial" w:hAnsi="Arial" w:cs="Arial"/>
                <w:sz w:val="24"/>
                <w:szCs w:val="24"/>
              </w:rPr>
            </w:pPr>
          </w:p>
        </w:tc>
      </w:tr>
      <w:tr w:rsidR="00126CD6" w:rsidRPr="00DF0133" w14:paraId="2040585D" w14:textId="77777777" w:rsidTr="00126CD6">
        <w:tc>
          <w:tcPr>
            <w:tcW w:w="1152" w:type="pct"/>
          </w:tcPr>
          <w:p w14:paraId="06A2D597" w14:textId="7011BEE5" w:rsidR="00D756E2"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110154</w:t>
            </w:r>
          </w:p>
        </w:tc>
        <w:tc>
          <w:tcPr>
            <w:tcW w:w="673" w:type="pct"/>
          </w:tcPr>
          <w:p w14:paraId="2FE8AD3E" w14:textId="3D23B03F" w:rsidR="00D756E2"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Destination Media</w:t>
            </w:r>
          </w:p>
        </w:tc>
        <w:tc>
          <w:tcPr>
            <w:tcW w:w="2768" w:type="pct"/>
            <w:gridSpan w:val="2"/>
          </w:tcPr>
          <w:p w14:paraId="0C4ADD85" w14:textId="54A0580C" w:rsidR="00D756E2" w:rsidRPr="008949A7" w:rsidRDefault="008949A7"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 xml:space="preserve">Audit participant role ID of </w:t>
            </w:r>
            <w:r w:rsidR="00CA1BAE" w:rsidRPr="00CA1BAE">
              <w:rPr>
                <w:rFonts w:ascii="Arial" w:hAnsi="Arial" w:cs="Arial"/>
                <w:b/>
                <w:bCs/>
                <w:u w:val="single"/>
              </w:rPr>
              <w:t xml:space="preserve">persistent </w:t>
            </w:r>
            <w:r w:rsidR="00692EAD">
              <w:rPr>
                <w:rFonts w:ascii="Arial" w:hAnsi="Arial" w:cs="Arial"/>
                <w:b/>
                <w:bCs/>
                <w:u w:val="single"/>
              </w:rPr>
              <w:t xml:space="preserve">or transient </w:t>
            </w:r>
            <w:r w:rsidRPr="008949A7">
              <w:rPr>
                <w:rFonts w:ascii="Arial" w:hAnsi="Arial" w:cs="Arial"/>
                <w:b/>
                <w:bCs/>
                <w:u w:val="single"/>
              </w:rPr>
              <w:t>storage</w:t>
            </w:r>
            <w:r w:rsidRPr="008949A7">
              <w:rPr>
                <w:rFonts w:ascii="Arial" w:hAnsi="Arial" w:cs="Arial"/>
              </w:rPr>
              <w:t xml:space="preserve"> media receiving data during an export.</w:t>
            </w:r>
          </w:p>
        </w:tc>
        <w:tc>
          <w:tcPr>
            <w:tcW w:w="407" w:type="pct"/>
            <w:gridSpan w:val="2"/>
          </w:tcPr>
          <w:p w14:paraId="2F21016C" w14:textId="77777777" w:rsidR="00D756E2" w:rsidRPr="00DF0133" w:rsidRDefault="00D756E2" w:rsidP="00DF0133">
            <w:pPr>
              <w:tabs>
                <w:tab w:val="clear" w:pos="720"/>
              </w:tabs>
              <w:overflowPunct/>
              <w:autoSpaceDE/>
              <w:autoSpaceDN/>
              <w:adjustRightInd/>
              <w:spacing w:after="0"/>
              <w:textAlignment w:val="auto"/>
              <w:rPr>
                <w:rFonts w:ascii="Arial" w:hAnsi="Arial" w:cs="Arial"/>
                <w:sz w:val="24"/>
                <w:szCs w:val="24"/>
              </w:rPr>
            </w:pPr>
          </w:p>
        </w:tc>
      </w:tr>
      <w:tr w:rsidR="00EF771D" w:rsidRPr="00DF0133" w14:paraId="1860D93E" w14:textId="77777777" w:rsidTr="00980219">
        <w:tc>
          <w:tcPr>
            <w:tcW w:w="1152" w:type="pct"/>
          </w:tcPr>
          <w:p w14:paraId="331169BD" w14:textId="08E4408C" w:rsidR="007410EA" w:rsidRPr="008949A7" w:rsidRDefault="007410EA" w:rsidP="00053787">
            <w:pPr>
              <w:tabs>
                <w:tab w:val="clear" w:pos="720"/>
              </w:tabs>
              <w:overflowPunct/>
              <w:autoSpaceDE/>
              <w:autoSpaceDN/>
              <w:adjustRightInd/>
              <w:spacing w:before="100" w:beforeAutospacing="1" w:after="100" w:afterAutospacing="1"/>
              <w:textAlignment w:val="auto"/>
              <w:rPr>
                <w:rFonts w:ascii="Arial" w:hAnsi="Arial" w:cs="Arial"/>
              </w:rPr>
            </w:pPr>
            <w:r>
              <w:rPr>
                <w:rFonts w:ascii="Arial" w:hAnsi="Arial" w:cs="Arial"/>
              </w:rPr>
              <w:t>110155</w:t>
            </w:r>
          </w:p>
        </w:tc>
        <w:tc>
          <w:tcPr>
            <w:tcW w:w="674" w:type="pct"/>
            <w:gridSpan w:val="2"/>
          </w:tcPr>
          <w:p w14:paraId="3E1253E6" w14:textId="4630252D" w:rsidR="007410EA" w:rsidRPr="008949A7" w:rsidRDefault="007410EA" w:rsidP="00053787">
            <w:pPr>
              <w:tabs>
                <w:tab w:val="clear" w:pos="720"/>
              </w:tabs>
              <w:overflowPunct/>
              <w:autoSpaceDE/>
              <w:autoSpaceDN/>
              <w:adjustRightInd/>
              <w:spacing w:before="100" w:beforeAutospacing="1" w:after="100" w:afterAutospacing="1"/>
              <w:textAlignment w:val="auto"/>
              <w:rPr>
                <w:rFonts w:ascii="Arial" w:hAnsi="Arial" w:cs="Arial"/>
              </w:rPr>
            </w:pPr>
            <w:r>
              <w:rPr>
                <w:rFonts w:ascii="Arial" w:hAnsi="Arial" w:cs="Arial"/>
              </w:rPr>
              <w:t>Source Media</w:t>
            </w:r>
          </w:p>
        </w:tc>
        <w:tc>
          <w:tcPr>
            <w:tcW w:w="2768" w:type="pct"/>
            <w:gridSpan w:val="2"/>
          </w:tcPr>
          <w:p w14:paraId="60296908" w14:textId="2C37D8B3" w:rsidR="007410EA" w:rsidRPr="008949A7" w:rsidRDefault="007410EA" w:rsidP="00126CD6">
            <w:pPr>
              <w:tabs>
                <w:tab w:val="clear" w:pos="720"/>
                <w:tab w:val="left" w:pos="1770"/>
              </w:tabs>
              <w:overflowPunct/>
              <w:autoSpaceDE/>
              <w:autoSpaceDN/>
              <w:adjustRightInd/>
              <w:spacing w:before="100" w:beforeAutospacing="1" w:after="100" w:afterAutospacing="1"/>
              <w:textAlignment w:val="auto"/>
              <w:rPr>
                <w:rFonts w:ascii="Arial" w:hAnsi="Arial" w:cs="Arial"/>
              </w:rPr>
            </w:pPr>
            <w:r w:rsidRPr="007410EA">
              <w:rPr>
                <w:rFonts w:ascii="Arial" w:hAnsi="Arial" w:cs="Arial"/>
              </w:rPr>
              <w:t>Audit participant role ID of media providing data during</w:t>
            </w:r>
            <w:r>
              <w:rPr>
                <w:rFonts w:ascii="Arial" w:hAnsi="Arial" w:cs="Arial"/>
              </w:rPr>
              <w:t xml:space="preserve"> </w:t>
            </w:r>
            <w:r w:rsidRPr="007410EA">
              <w:rPr>
                <w:rFonts w:ascii="Arial" w:hAnsi="Arial" w:cs="Arial"/>
              </w:rPr>
              <w:t>an import.</w:t>
            </w:r>
          </w:p>
        </w:tc>
        <w:tc>
          <w:tcPr>
            <w:tcW w:w="406" w:type="pct"/>
          </w:tcPr>
          <w:p w14:paraId="2FAF46E0" w14:textId="77777777" w:rsidR="007410EA" w:rsidRPr="00DF0133" w:rsidRDefault="007410EA" w:rsidP="00DF0133">
            <w:pPr>
              <w:tabs>
                <w:tab w:val="clear" w:pos="720"/>
              </w:tabs>
              <w:overflowPunct/>
              <w:autoSpaceDE/>
              <w:autoSpaceDN/>
              <w:adjustRightInd/>
              <w:spacing w:after="0"/>
              <w:textAlignment w:val="auto"/>
              <w:rPr>
                <w:rFonts w:ascii="Arial" w:hAnsi="Arial" w:cs="Arial"/>
                <w:sz w:val="24"/>
                <w:szCs w:val="24"/>
              </w:rPr>
            </w:pPr>
          </w:p>
        </w:tc>
      </w:tr>
      <w:tr w:rsidR="00EF771D" w:rsidRPr="00DF0133" w14:paraId="418B8301" w14:textId="77777777" w:rsidTr="00980219">
        <w:tc>
          <w:tcPr>
            <w:tcW w:w="1152" w:type="pct"/>
          </w:tcPr>
          <w:p w14:paraId="270DE477" w14:textId="5A982148" w:rsidR="006B3710" w:rsidRPr="00126CD6" w:rsidRDefault="00EF771D"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Pr>
                <w:rFonts w:ascii="Arial" w:hAnsi="Arial" w:cs="Arial"/>
                <w:b/>
                <w:bCs/>
                <w:u w:val="single"/>
              </w:rPr>
              <w:t>c</w:t>
            </w:r>
            <w:r w:rsidR="006B3710" w:rsidRPr="00126CD6">
              <w:rPr>
                <w:b/>
                <w:bCs/>
                <w:u w:val="single"/>
              </w:rPr>
              <w:t>p2163-03</w:t>
            </w:r>
          </w:p>
        </w:tc>
        <w:tc>
          <w:tcPr>
            <w:tcW w:w="674" w:type="pct"/>
            <w:gridSpan w:val="2"/>
          </w:tcPr>
          <w:p w14:paraId="5B02670C" w14:textId="609E3344" w:rsidR="006B3710" w:rsidRPr="00126CD6" w:rsidRDefault="006B3710"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sidRPr="00126CD6">
              <w:rPr>
                <w:rFonts w:ascii="Arial" w:hAnsi="Arial" w:cs="Arial"/>
                <w:b/>
                <w:bCs/>
                <w:u w:val="single"/>
              </w:rPr>
              <w:t>Application Service</w:t>
            </w:r>
          </w:p>
        </w:tc>
        <w:tc>
          <w:tcPr>
            <w:tcW w:w="2768" w:type="pct"/>
            <w:gridSpan w:val="2"/>
          </w:tcPr>
          <w:p w14:paraId="06380B95" w14:textId="69BA0362" w:rsidR="006B3710" w:rsidRPr="00126CD6" w:rsidRDefault="006B3710">
            <w:pPr>
              <w:tabs>
                <w:tab w:val="clear" w:pos="720"/>
                <w:tab w:val="left" w:pos="1770"/>
              </w:tabs>
              <w:overflowPunct/>
              <w:autoSpaceDE/>
              <w:autoSpaceDN/>
              <w:adjustRightInd/>
              <w:spacing w:before="100" w:beforeAutospacing="1" w:after="100" w:afterAutospacing="1"/>
              <w:textAlignment w:val="auto"/>
              <w:rPr>
                <w:rFonts w:ascii="Arial" w:hAnsi="Arial" w:cs="Arial"/>
                <w:b/>
                <w:bCs/>
                <w:u w:val="single"/>
              </w:rPr>
            </w:pPr>
            <w:r w:rsidRPr="00126CD6">
              <w:rPr>
                <w:rFonts w:ascii="Arial" w:hAnsi="Arial" w:cs="Arial"/>
                <w:b/>
                <w:bCs/>
                <w:u w:val="single"/>
              </w:rPr>
              <w:t>Audit participant role ID for application entities or services that are not best described by a network endpoint or media identifier.  For example, a clipboard manager would be a kind of application service.</w:t>
            </w:r>
          </w:p>
        </w:tc>
        <w:tc>
          <w:tcPr>
            <w:tcW w:w="406" w:type="pct"/>
          </w:tcPr>
          <w:p w14:paraId="2F210CE6" w14:textId="77777777" w:rsidR="006B3710" w:rsidRPr="00DF0133" w:rsidRDefault="006B3710" w:rsidP="00DF0133">
            <w:pPr>
              <w:tabs>
                <w:tab w:val="clear" w:pos="720"/>
              </w:tabs>
              <w:overflowPunct/>
              <w:autoSpaceDE/>
              <w:autoSpaceDN/>
              <w:adjustRightInd/>
              <w:spacing w:after="0"/>
              <w:textAlignment w:val="auto"/>
              <w:rPr>
                <w:rFonts w:ascii="Arial" w:hAnsi="Arial" w:cs="Arial"/>
                <w:sz w:val="24"/>
                <w:szCs w:val="24"/>
              </w:rPr>
            </w:pPr>
          </w:p>
        </w:tc>
      </w:tr>
      <w:tr w:rsidR="00126CD6" w:rsidRPr="00DF0133" w14:paraId="5DF07504" w14:textId="77777777" w:rsidTr="00126CD6">
        <w:tc>
          <w:tcPr>
            <w:tcW w:w="1152" w:type="pct"/>
          </w:tcPr>
          <w:p w14:paraId="229B1334" w14:textId="5EF80CD9" w:rsidR="0032226E"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w:t>
            </w:r>
          </w:p>
        </w:tc>
        <w:tc>
          <w:tcPr>
            <w:tcW w:w="673" w:type="pct"/>
          </w:tcPr>
          <w:p w14:paraId="323C64D8" w14:textId="77777777" w:rsidR="0032226E"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p>
        </w:tc>
        <w:tc>
          <w:tcPr>
            <w:tcW w:w="2768" w:type="pct"/>
            <w:gridSpan w:val="2"/>
          </w:tcPr>
          <w:p w14:paraId="51F579BA" w14:textId="77777777" w:rsidR="0032226E" w:rsidRPr="008949A7" w:rsidRDefault="0032226E" w:rsidP="00053787">
            <w:pPr>
              <w:tabs>
                <w:tab w:val="clear" w:pos="720"/>
              </w:tabs>
              <w:overflowPunct/>
              <w:autoSpaceDE/>
              <w:autoSpaceDN/>
              <w:adjustRightInd/>
              <w:spacing w:before="100" w:beforeAutospacing="1" w:after="100" w:afterAutospacing="1"/>
              <w:textAlignment w:val="auto"/>
              <w:rPr>
                <w:rFonts w:ascii="Arial" w:hAnsi="Arial" w:cs="Arial"/>
              </w:rPr>
            </w:pPr>
          </w:p>
        </w:tc>
        <w:tc>
          <w:tcPr>
            <w:tcW w:w="407" w:type="pct"/>
            <w:gridSpan w:val="2"/>
          </w:tcPr>
          <w:p w14:paraId="514BA471" w14:textId="77777777" w:rsidR="0032226E" w:rsidRPr="00DF0133" w:rsidRDefault="0032226E" w:rsidP="00DF0133">
            <w:pPr>
              <w:tabs>
                <w:tab w:val="clear" w:pos="720"/>
              </w:tabs>
              <w:overflowPunct/>
              <w:autoSpaceDE/>
              <w:autoSpaceDN/>
              <w:adjustRightInd/>
              <w:spacing w:after="0"/>
              <w:textAlignment w:val="auto"/>
              <w:rPr>
                <w:rFonts w:ascii="Arial" w:hAnsi="Arial" w:cs="Arial"/>
                <w:sz w:val="24"/>
                <w:szCs w:val="24"/>
              </w:rPr>
            </w:pPr>
          </w:p>
        </w:tc>
      </w:tr>
      <w:tr w:rsidR="00126CD6" w:rsidRPr="00DF0133" w14:paraId="02DC2CF4" w14:textId="77777777" w:rsidTr="00126CD6">
        <w:tc>
          <w:tcPr>
            <w:tcW w:w="1152" w:type="pct"/>
            <w:hideMark/>
          </w:tcPr>
          <w:p w14:paraId="2265B352" w14:textId="5CCF3632" w:rsidR="00DF0133" w:rsidRPr="008949A7" w:rsidRDefault="00980219"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Pr>
                <w:rFonts w:ascii="Arial" w:hAnsi="Arial" w:cs="Arial"/>
                <w:b/>
                <w:bCs/>
                <w:u w:val="single"/>
              </w:rPr>
              <w:t>cp2163-02</w:t>
            </w:r>
          </w:p>
        </w:tc>
        <w:tc>
          <w:tcPr>
            <w:tcW w:w="673" w:type="pct"/>
            <w:hideMark/>
          </w:tcPr>
          <w:p w14:paraId="329D1A72" w14:textId="4CE56127" w:rsidR="00DF0133" w:rsidRPr="008949A7" w:rsidRDefault="00D10899"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sidRPr="008949A7">
              <w:rPr>
                <w:rFonts w:ascii="Arial" w:hAnsi="Arial" w:cs="Arial"/>
                <w:b/>
                <w:bCs/>
                <w:u w:val="single"/>
              </w:rPr>
              <w:t>Clipboard</w:t>
            </w:r>
            <w:r w:rsidR="00BC5983">
              <w:rPr>
                <w:rFonts w:ascii="Arial" w:hAnsi="Arial" w:cs="Arial"/>
                <w:b/>
                <w:bCs/>
                <w:u w:val="single"/>
              </w:rPr>
              <w:t xml:space="preserve"> Manager</w:t>
            </w:r>
          </w:p>
        </w:tc>
        <w:tc>
          <w:tcPr>
            <w:tcW w:w="2768" w:type="pct"/>
            <w:gridSpan w:val="2"/>
            <w:hideMark/>
          </w:tcPr>
          <w:p w14:paraId="500C5018" w14:textId="6229A595" w:rsidR="00DF0133" w:rsidRPr="008949A7" w:rsidRDefault="00870777"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sidRPr="008949A7">
              <w:rPr>
                <w:rFonts w:ascii="Arial" w:hAnsi="Arial" w:cs="Arial"/>
                <w:b/>
                <w:bCs/>
                <w:u w:val="single"/>
              </w:rPr>
              <w:t xml:space="preserve">A </w:t>
            </w:r>
            <w:r w:rsidR="00980219">
              <w:rPr>
                <w:rFonts w:ascii="Arial" w:hAnsi="Arial" w:cs="Arial"/>
                <w:b/>
                <w:bCs/>
                <w:u w:val="single"/>
              </w:rPr>
              <w:t>service</w:t>
            </w:r>
            <w:r w:rsidR="009C450C">
              <w:rPr>
                <w:rFonts w:ascii="Arial" w:hAnsi="Arial" w:cs="Arial"/>
                <w:b/>
                <w:bCs/>
                <w:u w:val="single"/>
              </w:rPr>
              <w:t xml:space="preserve"> </w:t>
            </w:r>
            <w:r w:rsidRPr="008949A7">
              <w:rPr>
                <w:rFonts w:ascii="Arial" w:hAnsi="Arial" w:cs="Arial"/>
                <w:b/>
                <w:bCs/>
                <w:u w:val="single"/>
              </w:rPr>
              <w:t xml:space="preserve">provided by the operating </w:t>
            </w:r>
            <w:r w:rsidR="003C71FE">
              <w:rPr>
                <w:rFonts w:ascii="Arial" w:hAnsi="Arial" w:cs="Arial"/>
                <w:b/>
                <w:bCs/>
                <w:u w:val="single"/>
              </w:rPr>
              <w:t>environment</w:t>
            </w:r>
            <w:r w:rsidRPr="008949A7">
              <w:rPr>
                <w:rFonts w:ascii="Arial" w:hAnsi="Arial" w:cs="Arial"/>
                <w:b/>
                <w:bCs/>
                <w:u w:val="single"/>
              </w:rPr>
              <w:t xml:space="preserve"> </w:t>
            </w:r>
            <w:r w:rsidR="009C450C">
              <w:rPr>
                <w:rFonts w:ascii="Arial" w:hAnsi="Arial" w:cs="Arial"/>
                <w:b/>
                <w:bCs/>
                <w:u w:val="single"/>
              </w:rPr>
              <w:t>that allows cut and paste</w:t>
            </w:r>
            <w:r w:rsidRPr="008949A7">
              <w:rPr>
                <w:rFonts w:ascii="Arial" w:hAnsi="Arial" w:cs="Arial"/>
                <w:b/>
                <w:bCs/>
                <w:u w:val="single"/>
              </w:rPr>
              <w:t xml:space="preserve"> transfer</w:t>
            </w:r>
            <w:r w:rsidR="009C450C">
              <w:rPr>
                <w:rFonts w:ascii="Arial" w:hAnsi="Arial" w:cs="Arial"/>
                <w:b/>
                <w:bCs/>
                <w:u w:val="single"/>
              </w:rPr>
              <w:t>s</w:t>
            </w:r>
            <w:r w:rsidRPr="008949A7">
              <w:rPr>
                <w:rFonts w:ascii="Arial" w:hAnsi="Arial" w:cs="Arial"/>
                <w:b/>
                <w:bCs/>
                <w:u w:val="single"/>
              </w:rPr>
              <w:t xml:space="preserve"> within and between application programs</w:t>
            </w:r>
            <w:r w:rsidR="003C71FE">
              <w:rPr>
                <w:rFonts w:ascii="Arial" w:hAnsi="Arial" w:cs="Arial"/>
                <w:b/>
                <w:bCs/>
                <w:u w:val="single"/>
              </w:rPr>
              <w:t>.</w:t>
            </w:r>
            <w:r w:rsidR="009C450C">
              <w:rPr>
                <w:rFonts w:ascii="Arial" w:hAnsi="Arial" w:cs="Arial"/>
                <w:b/>
                <w:bCs/>
                <w:u w:val="single"/>
              </w:rPr>
              <w:t xml:space="preserve">  A clipboard manager may have multiple independent storage areas and keep a history of copied items.</w:t>
            </w:r>
          </w:p>
        </w:tc>
        <w:tc>
          <w:tcPr>
            <w:tcW w:w="407" w:type="pct"/>
            <w:gridSpan w:val="2"/>
            <w:hideMark/>
          </w:tcPr>
          <w:p w14:paraId="036989E8" w14:textId="77777777" w:rsidR="00DF0133" w:rsidRPr="00DF0133" w:rsidRDefault="00DF0133" w:rsidP="00DF0133">
            <w:pPr>
              <w:tabs>
                <w:tab w:val="clear" w:pos="720"/>
              </w:tabs>
              <w:overflowPunct/>
              <w:autoSpaceDE/>
              <w:autoSpaceDN/>
              <w:adjustRightInd/>
              <w:spacing w:after="0"/>
              <w:textAlignment w:val="auto"/>
              <w:rPr>
                <w:rFonts w:ascii="Arial" w:hAnsi="Arial" w:cs="Arial"/>
                <w:sz w:val="24"/>
                <w:szCs w:val="24"/>
              </w:rPr>
            </w:pPr>
          </w:p>
        </w:tc>
      </w:tr>
      <w:tr w:rsidR="00126CD6" w:rsidRPr="00DF0133" w14:paraId="12CB57A8" w14:textId="77777777" w:rsidTr="00EF771D">
        <w:tc>
          <w:tcPr>
            <w:tcW w:w="1152" w:type="pct"/>
          </w:tcPr>
          <w:p w14:paraId="70EE2DA1" w14:textId="05218731" w:rsidR="00980219" w:rsidRPr="008949A7" w:rsidRDefault="00EF771D"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Pr>
                <w:rFonts w:ascii="Arial" w:hAnsi="Arial" w:cs="Arial"/>
                <w:b/>
                <w:bCs/>
                <w:u w:val="single"/>
              </w:rPr>
              <w:t>c</w:t>
            </w:r>
            <w:r w:rsidR="00980219">
              <w:rPr>
                <w:rFonts w:ascii="Arial" w:hAnsi="Arial" w:cs="Arial"/>
                <w:b/>
                <w:bCs/>
                <w:u w:val="single"/>
              </w:rPr>
              <w:t>p2163-01</w:t>
            </w:r>
          </w:p>
        </w:tc>
        <w:tc>
          <w:tcPr>
            <w:tcW w:w="673" w:type="pct"/>
          </w:tcPr>
          <w:p w14:paraId="7C5967EE" w14:textId="76B6D16C" w:rsidR="00980219" w:rsidRPr="008949A7" w:rsidRDefault="00980219"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Pr>
                <w:rFonts w:ascii="Arial" w:hAnsi="Arial" w:cs="Arial"/>
                <w:b/>
                <w:bCs/>
                <w:u w:val="single"/>
              </w:rPr>
              <w:t>Messaging System</w:t>
            </w:r>
          </w:p>
        </w:tc>
        <w:tc>
          <w:tcPr>
            <w:tcW w:w="2768" w:type="pct"/>
            <w:gridSpan w:val="2"/>
          </w:tcPr>
          <w:p w14:paraId="0CF50BC7" w14:textId="1A16978A" w:rsidR="00980219" w:rsidRPr="008949A7" w:rsidRDefault="00980219" w:rsidP="00053787">
            <w:pPr>
              <w:tabs>
                <w:tab w:val="clear" w:pos="720"/>
              </w:tabs>
              <w:overflowPunct/>
              <w:autoSpaceDE/>
              <w:autoSpaceDN/>
              <w:adjustRightInd/>
              <w:spacing w:before="100" w:beforeAutospacing="1" w:after="100" w:afterAutospacing="1"/>
              <w:textAlignment w:val="auto"/>
              <w:rPr>
                <w:rFonts w:ascii="Arial" w:hAnsi="Arial" w:cs="Arial"/>
                <w:b/>
                <w:bCs/>
                <w:u w:val="single"/>
              </w:rPr>
            </w:pPr>
            <w:r>
              <w:rPr>
                <w:rFonts w:ascii="Arial" w:hAnsi="Arial" w:cs="Arial"/>
                <w:b/>
                <w:bCs/>
                <w:u w:val="single"/>
              </w:rPr>
              <w:t>A service that communicates messages between applications or systems</w:t>
            </w:r>
            <w:r w:rsidR="0000413C">
              <w:rPr>
                <w:rFonts w:ascii="Arial" w:hAnsi="Arial" w:cs="Arial"/>
                <w:b/>
                <w:bCs/>
                <w:u w:val="single"/>
              </w:rPr>
              <w:t>;</w:t>
            </w:r>
            <w:r>
              <w:rPr>
                <w:rFonts w:ascii="Arial" w:hAnsi="Arial" w:cs="Arial"/>
                <w:b/>
                <w:bCs/>
                <w:u w:val="single"/>
              </w:rPr>
              <w:t xml:space="preserve"> that does not provide message by message identification or tracking</w:t>
            </w:r>
            <w:r w:rsidR="0000413C">
              <w:rPr>
                <w:rFonts w:ascii="Arial" w:hAnsi="Arial" w:cs="Arial"/>
                <w:b/>
                <w:bCs/>
                <w:u w:val="single"/>
              </w:rPr>
              <w:t>; and, identifies the intended destination or claimed source</w:t>
            </w:r>
            <w:r>
              <w:rPr>
                <w:rFonts w:ascii="Arial" w:hAnsi="Arial" w:cs="Arial"/>
                <w:b/>
                <w:bCs/>
                <w:u w:val="single"/>
              </w:rPr>
              <w:t xml:space="preserve">.  Examples include some email systems, </w:t>
            </w:r>
            <w:proofErr w:type="spellStart"/>
            <w:r>
              <w:rPr>
                <w:rFonts w:ascii="Arial" w:hAnsi="Arial" w:cs="Arial"/>
                <w:b/>
                <w:bCs/>
                <w:u w:val="single"/>
              </w:rPr>
              <w:t>sms</w:t>
            </w:r>
            <w:proofErr w:type="spellEnd"/>
            <w:r>
              <w:rPr>
                <w:rFonts w:ascii="Arial" w:hAnsi="Arial" w:cs="Arial"/>
                <w:b/>
                <w:bCs/>
                <w:u w:val="single"/>
              </w:rPr>
              <w:t>, and chat applications.</w:t>
            </w:r>
          </w:p>
        </w:tc>
        <w:tc>
          <w:tcPr>
            <w:tcW w:w="407" w:type="pct"/>
            <w:gridSpan w:val="2"/>
          </w:tcPr>
          <w:p w14:paraId="2FD17D94" w14:textId="77777777" w:rsidR="00980219" w:rsidRPr="00DF0133" w:rsidRDefault="00980219" w:rsidP="00DF0133">
            <w:pPr>
              <w:tabs>
                <w:tab w:val="clear" w:pos="720"/>
              </w:tabs>
              <w:overflowPunct/>
              <w:autoSpaceDE/>
              <w:autoSpaceDN/>
              <w:adjustRightInd/>
              <w:spacing w:after="0"/>
              <w:textAlignment w:val="auto"/>
              <w:rPr>
                <w:rFonts w:ascii="Arial" w:hAnsi="Arial" w:cs="Arial"/>
                <w:sz w:val="24"/>
                <w:szCs w:val="24"/>
              </w:rPr>
            </w:pPr>
          </w:p>
        </w:tc>
      </w:tr>
      <w:tr w:rsidR="00DF0133" w:rsidRPr="00DF0133" w14:paraId="5FE283C7" w14:textId="77777777" w:rsidTr="008949A7">
        <w:tc>
          <w:tcPr>
            <w:tcW w:w="5000" w:type="pct"/>
            <w:gridSpan w:val="6"/>
            <w:hideMark/>
          </w:tcPr>
          <w:p w14:paraId="48B4EC85" w14:textId="0836AB06" w:rsidR="00DF0133" w:rsidRPr="008949A7" w:rsidRDefault="00DF0133" w:rsidP="00DF0133">
            <w:pPr>
              <w:tabs>
                <w:tab w:val="clear" w:pos="720"/>
              </w:tabs>
              <w:overflowPunct/>
              <w:autoSpaceDE/>
              <w:autoSpaceDN/>
              <w:adjustRightInd/>
              <w:spacing w:before="100" w:beforeAutospacing="1" w:after="100" w:afterAutospacing="1"/>
              <w:textAlignment w:val="auto"/>
              <w:rPr>
                <w:rFonts w:ascii="Arial" w:hAnsi="Arial" w:cs="Arial"/>
              </w:rPr>
            </w:pPr>
            <w:r w:rsidRPr="008949A7">
              <w:rPr>
                <w:rFonts w:ascii="Arial" w:hAnsi="Arial" w:cs="Arial"/>
              </w:rPr>
              <w:t xml:space="preserve">… </w:t>
            </w:r>
          </w:p>
        </w:tc>
      </w:tr>
    </w:tbl>
    <w:p w14:paraId="1E65AACF" w14:textId="58163804" w:rsidR="008F5BC1" w:rsidRDefault="008F5BC1">
      <w:pPr>
        <w:rPr>
          <w:rFonts w:ascii="Arial" w:hAnsi="Arial" w:cs="Arial"/>
        </w:rPr>
      </w:pPr>
    </w:p>
    <w:p w14:paraId="1E73D36C" w14:textId="7F3E92D1" w:rsidR="002E0D4D" w:rsidRDefault="002E0D4D" w:rsidP="002E0D4D">
      <w:pPr>
        <w:pBdr>
          <w:top w:val="single" w:sz="4" w:space="1" w:color="auto"/>
          <w:left w:val="single" w:sz="4" w:space="0" w:color="auto"/>
          <w:bottom w:val="single" w:sz="4" w:space="1" w:color="auto"/>
          <w:right w:val="single" w:sz="4" w:space="4" w:color="auto"/>
        </w:pBdr>
        <w:rPr>
          <w:i/>
        </w:rPr>
      </w:pPr>
      <w:r>
        <w:rPr>
          <w:i/>
        </w:rPr>
        <w:t xml:space="preserve">Add the following to PS3.16, Section </w:t>
      </w:r>
      <w:r w:rsidRPr="002E0D4D">
        <w:rPr>
          <w:i/>
        </w:rPr>
        <w:t>2</w:t>
      </w:r>
      <w:r>
        <w:rPr>
          <w:i/>
        </w:rPr>
        <w:t>.1</w:t>
      </w:r>
      <w:r w:rsidRPr="002E0D4D">
        <w:rPr>
          <w:i/>
        </w:rPr>
        <w:t xml:space="preserve"> </w:t>
      </w:r>
      <w:r>
        <w:rPr>
          <w:i/>
        </w:rPr>
        <w:t>General:</w:t>
      </w:r>
    </w:p>
    <w:p w14:paraId="676FE630" w14:textId="0C7643E4" w:rsidR="002E0D4D" w:rsidRDefault="002E0D4D" w:rsidP="002E0D4D">
      <w:pPr>
        <w:rPr>
          <w:rFonts w:ascii="Arial" w:hAnsi="Arial" w:cs="Arial"/>
        </w:rPr>
      </w:pPr>
      <w:r w:rsidRPr="002E0D4D">
        <w:rPr>
          <w:rFonts w:ascii="Arial" w:hAnsi="Arial" w:cs="Arial"/>
        </w:rPr>
        <w:t xml:space="preserve">RFC </w:t>
      </w:r>
      <w:r>
        <w:rPr>
          <w:rFonts w:ascii="Arial" w:hAnsi="Arial" w:cs="Arial"/>
        </w:rPr>
        <w:t>3986</w:t>
      </w:r>
      <w:r w:rsidRPr="002E0D4D">
        <w:rPr>
          <w:rFonts w:ascii="Arial" w:hAnsi="Arial" w:cs="Arial"/>
        </w:rPr>
        <w:t xml:space="preserve">] IETF. </w:t>
      </w:r>
      <w:r>
        <w:rPr>
          <w:rFonts w:ascii="Arial" w:hAnsi="Arial" w:cs="Arial"/>
        </w:rPr>
        <w:t>January</w:t>
      </w:r>
      <w:r w:rsidRPr="002E0D4D">
        <w:rPr>
          <w:rFonts w:ascii="Arial" w:hAnsi="Arial" w:cs="Arial"/>
        </w:rPr>
        <w:t xml:space="preserve"> 200</w:t>
      </w:r>
      <w:r>
        <w:rPr>
          <w:rFonts w:ascii="Arial" w:hAnsi="Arial" w:cs="Arial"/>
        </w:rPr>
        <w:t>5</w:t>
      </w:r>
      <w:r w:rsidRPr="002E0D4D">
        <w:rPr>
          <w:rFonts w:ascii="Arial" w:hAnsi="Arial" w:cs="Arial"/>
        </w:rPr>
        <w:t>. Uniform Resource Identifier (URI): Generic Syntax. http://www.rfc-editor.org/info/rfc</w:t>
      </w:r>
      <w:r>
        <w:rPr>
          <w:rFonts w:ascii="Arial" w:hAnsi="Arial" w:cs="Arial"/>
        </w:rPr>
        <w:t>3986</w:t>
      </w:r>
    </w:p>
    <w:p w14:paraId="5255FE80" w14:textId="5D401EBF" w:rsidR="00F81F11" w:rsidRDefault="00F81F11" w:rsidP="00F81F11">
      <w:pPr>
        <w:pBdr>
          <w:top w:val="single" w:sz="4" w:space="1" w:color="auto"/>
          <w:left w:val="single" w:sz="4" w:space="0" w:color="auto"/>
          <w:bottom w:val="single" w:sz="4" w:space="1" w:color="auto"/>
          <w:right w:val="single" w:sz="4" w:space="4" w:color="auto"/>
        </w:pBdr>
        <w:rPr>
          <w:i/>
        </w:rPr>
      </w:pPr>
      <w:r w:rsidRPr="00EE7601">
        <w:rPr>
          <w:i/>
        </w:rPr>
        <w:t>Add the following to PS3.1</w:t>
      </w:r>
      <w:r>
        <w:rPr>
          <w:i/>
        </w:rPr>
        <w:t xml:space="preserve">7 Chapter </w:t>
      </w:r>
      <w:r w:rsidR="00625005" w:rsidRPr="00625005">
        <w:rPr>
          <w:i/>
        </w:rPr>
        <w:t>WW Audit Messages (Informative)</w:t>
      </w:r>
    </w:p>
    <w:p w14:paraId="5DC405F3" w14:textId="505C87CE" w:rsidR="00FE4203" w:rsidRPr="00FE4203" w:rsidRDefault="00FE4203" w:rsidP="00FE4203">
      <w:pPr>
        <w:rPr>
          <w:rFonts w:ascii="Arial" w:hAnsi="Arial" w:cs="Arial"/>
          <w:b/>
          <w:bCs/>
        </w:rPr>
      </w:pPr>
      <w:r w:rsidRPr="00FE4203">
        <w:rPr>
          <w:rFonts w:ascii="Arial" w:hAnsi="Arial" w:cs="Arial"/>
          <w:b/>
          <w:bCs/>
        </w:rPr>
        <w:t>WW.</w:t>
      </w:r>
      <w:r w:rsidR="000038DC">
        <w:rPr>
          <w:rFonts w:ascii="Arial" w:hAnsi="Arial" w:cs="Arial"/>
          <w:b/>
          <w:bCs/>
        </w:rPr>
        <w:t>X</w:t>
      </w:r>
      <w:r w:rsidRPr="00FE4203">
        <w:rPr>
          <w:rFonts w:ascii="Arial" w:hAnsi="Arial" w:cs="Arial"/>
          <w:b/>
          <w:bCs/>
        </w:rPr>
        <w:t xml:space="preserve"> </w:t>
      </w:r>
      <w:r w:rsidR="00816A07">
        <w:rPr>
          <w:rFonts w:ascii="Arial" w:hAnsi="Arial" w:cs="Arial"/>
          <w:b/>
          <w:bCs/>
        </w:rPr>
        <w:t>Data</w:t>
      </w:r>
      <w:r w:rsidR="0004009F">
        <w:rPr>
          <w:rFonts w:ascii="Arial" w:hAnsi="Arial" w:cs="Arial"/>
          <w:b/>
          <w:bCs/>
        </w:rPr>
        <w:t xml:space="preserve"> Export </w:t>
      </w:r>
      <w:r w:rsidR="002835DC">
        <w:rPr>
          <w:rFonts w:ascii="Arial" w:hAnsi="Arial" w:cs="Arial"/>
          <w:b/>
          <w:bCs/>
        </w:rPr>
        <w:t xml:space="preserve">of Media to Web Client Desktop </w:t>
      </w:r>
      <w:r w:rsidRPr="00FE4203">
        <w:rPr>
          <w:rFonts w:ascii="Arial" w:hAnsi="Arial" w:cs="Arial"/>
          <w:b/>
          <w:bCs/>
        </w:rPr>
        <w:t>Example</w:t>
      </w:r>
    </w:p>
    <w:p w14:paraId="43F954D7" w14:textId="26A12A2A" w:rsidR="001D562D" w:rsidRDefault="000038DC" w:rsidP="00FE4203">
      <w:pPr>
        <w:rPr>
          <w:rFonts w:ascii="Arial" w:hAnsi="Arial" w:cs="Arial"/>
        </w:rPr>
      </w:pPr>
      <w:r>
        <w:rPr>
          <w:rFonts w:ascii="Arial" w:hAnsi="Arial" w:cs="Arial"/>
        </w:rPr>
        <w:t>A</w:t>
      </w:r>
      <w:r w:rsidR="00FE4203" w:rsidRPr="00FE4203">
        <w:rPr>
          <w:rFonts w:ascii="Arial" w:hAnsi="Arial" w:cs="Arial"/>
        </w:rPr>
        <w:t xml:space="preserve">n example of </w:t>
      </w:r>
      <w:r w:rsidR="0084267C">
        <w:rPr>
          <w:rFonts w:ascii="Arial" w:hAnsi="Arial" w:cs="Arial"/>
        </w:rPr>
        <w:t>the</w:t>
      </w:r>
      <w:r w:rsidR="00366071">
        <w:rPr>
          <w:rFonts w:ascii="Arial" w:hAnsi="Arial" w:cs="Arial"/>
        </w:rPr>
        <w:t xml:space="preserve"> </w:t>
      </w:r>
      <w:r w:rsidR="00873545">
        <w:rPr>
          <w:rFonts w:ascii="Arial" w:hAnsi="Arial" w:cs="Arial"/>
        </w:rPr>
        <w:t xml:space="preserve">Media </w:t>
      </w:r>
      <w:r w:rsidR="00FB26BA">
        <w:rPr>
          <w:rFonts w:ascii="Arial" w:hAnsi="Arial" w:cs="Arial"/>
        </w:rPr>
        <w:t>Active</w:t>
      </w:r>
      <w:r w:rsidR="00873545">
        <w:rPr>
          <w:rFonts w:ascii="Arial" w:hAnsi="Arial" w:cs="Arial"/>
        </w:rPr>
        <w:t xml:space="preserve"> </w:t>
      </w:r>
      <w:r w:rsidR="00FB26BA">
        <w:rPr>
          <w:rFonts w:ascii="Arial" w:hAnsi="Arial" w:cs="Arial"/>
        </w:rPr>
        <w:t xml:space="preserve">Participant </w:t>
      </w:r>
      <w:r w:rsidR="003F1AE7">
        <w:rPr>
          <w:rFonts w:ascii="Arial" w:hAnsi="Arial" w:cs="Arial"/>
        </w:rPr>
        <w:t xml:space="preserve">and </w:t>
      </w:r>
      <w:r w:rsidR="003A5841">
        <w:rPr>
          <w:rFonts w:ascii="Arial" w:hAnsi="Arial" w:cs="Arial"/>
        </w:rPr>
        <w:t xml:space="preserve">the </w:t>
      </w:r>
      <w:r w:rsidR="003F1AE7">
        <w:rPr>
          <w:rFonts w:ascii="Arial" w:hAnsi="Arial" w:cs="Arial"/>
        </w:rPr>
        <w:t xml:space="preserve">Participant Object </w:t>
      </w:r>
      <w:r w:rsidR="00873545">
        <w:rPr>
          <w:rFonts w:ascii="Arial" w:hAnsi="Arial" w:cs="Arial"/>
        </w:rPr>
        <w:t>for</w:t>
      </w:r>
      <w:r w:rsidR="00FB26BA">
        <w:rPr>
          <w:rFonts w:ascii="Arial" w:hAnsi="Arial" w:cs="Arial"/>
        </w:rPr>
        <w:t xml:space="preserve"> an </w:t>
      </w:r>
      <w:r w:rsidR="007B7F98">
        <w:rPr>
          <w:rFonts w:ascii="Arial" w:hAnsi="Arial" w:cs="Arial"/>
        </w:rPr>
        <w:t xml:space="preserve">Audit Message </w:t>
      </w:r>
      <w:r w:rsidR="006D0A90">
        <w:rPr>
          <w:rFonts w:ascii="Arial" w:hAnsi="Arial" w:cs="Arial"/>
        </w:rPr>
        <w:t xml:space="preserve">in the case of a </w:t>
      </w:r>
      <w:r w:rsidR="001C1C0D">
        <w:rPr>
          <w:rFonts w:ascii="Arial" w:hAnsi="Arial" w:cs="Arial"/>
        </w:rPr>
        <w:t xml:space="preserve">user exporting </w:t>
      </w:r>
      <w:r w:rsidR="00BC3ECA">
        <w:rPr>
          <w:rFonts w:ascii="Arial" w:hAnsi="Arial" w:cs="Arial"/>
        </w:rPr>
        <w:t>data</w:t>
      </w:r>
      <w:r w:rsidR="001C1C0D">
        <w:rPr>
          <w:rFonts w:ascii="Arial" w:hAnsi="Arial" w:cs="Arial"/>
        </w:rPr>
        <w:t xml:space="preserve"> </w:t>
      </w:r>
      <w:r w:rsidR="001C1C0D" w:rsidRPr="00BF37E1">
        <w:rPr>
          <w:rFonts w:ascii="Arial" w:hAnsi="Arial" w:cs="Arial"/>
        </w:rPr>
        <w:t>from a</w:t>
      </w:r>
      <w:r w:rsidR="00FE2832">
        <w:rPr>
          <w:rFonts w:ascii="Arial" w:hAnsi="Arial" w:cs="Arial"/>
        </w:rPr>
        <w:t xml:space="preserve"> browser-based</w:t>
      </w:r>
      <w:r w:rsidR="001C1C0D" w:rsidRPr="00BF37E1">
        <w:rPr>
          <w:rFonts w:ascii="Arial" w:hAnsi="Arial" w:cs="Arial"/>
        </w:rPr>
        <w:t xml:space="preserve"> </w:t>
      </w:r>
      <w:r w:rsidR="0084267C" w:rsidRPr="00BF37E1">
        <w:rPr>
          <w:rFonts w:ascii="Arial" w:hAnsi="Arial" w:cs="Arial"/>
        </w:rPr>
        <w:t>image display</w:t>
      </w:r>
      <w:r w:rsidR="001C1C0D" w:rsidRPr="00BF37E1">
        <w:rPr>
          <w:rFonts w:ascii="Arial" w:hAnsi="Arial" w:cs="Arial"/>
        </w:rPr>
        <w:t xml:space="preserve"> to </w:t>
      </w:r>
      <w:r w:rsidRPr="00BF37E1">
        <w:rPr>
          <w:rFonts w:ascii="Arial" w:hAnsi="Arial" w:cs="Arial"/>
        </w:rPr>
        <w:t xml:space="preserve">a </w:t>
      </w:r>
      <w:r w:rsidR="007B7F98" w:rsidRPr="00BF37E1">
        <w:rPr>
          <w:rFonts w:ascii="Arial" w:hAnsi="Arial" w:cs="Arial"/>
        </w:rPr>
        <w:t xml:space="preserve">client desktop </w:t>
      </w:r>
      <w:r w:rsidR="00FE2832">
        <w:rPr>
          <w:rFonts w:ascii="Arial" w:hAnsi="Arial" w:cs="Arial"/>
        </w:rPr>
        <w:t xml:space="preserve">is </w:t>
      </w:r>
      <w:r w:rsidR="00FE4203" w:rsidRPr="00BF37E1">
        <w:rPr>
          <w:rFonts w:ascii="Arial" w:hAnsi="Arial" w:cs="Arial"/>
        </w:rPr>
        <w:t>shown in Example WW.</w:t>
      </w:r>
      <w:r w:rsidRPr="00BF37E1">
        <w:rPr>
          <w:rFonts w:ascii="Arial" w:hAnsi="Arial" w:cs="Arial"/>
        </w:rPr>
        <w:t>X</w:t>
      </w:r>
      <w:r w:rsidR="00FE4203" w:rsidRPr="00BF37E1">
        <w:rPr>
          <w:rFonts w:ascii="Arial" w:hAnsi="Arial" w:cs="Arial"/>
        </w:rPr>
        <w:t>-1.</w:t>
      </w:r>
      <w:r w:rsidR="00431495" w:rsidRPr="00BF37E1">
        <w:rPr>
          <w:rFonts w:ascii="Arial" w:hAnsi="Arial" w:cs="Arial"/>
        </w:rPr>
        <w:t xml:space="preserve"> See </w:t>
      </w:r>
      <w:hyperlink r:id="rId27" w:anchor="sect_C.11.23.1" w:history="1">
        <w:r w:rsidR="00BF37E1" w:rsidRPr="00BF37E1">
          <w:rPr>
            <w:rFonts w:ascii="Arial" w:hAnsi="Arial" w:cs="Arial"/>
          </w:rPr>
          <w:t>Table A.5.3.4-1. Audit Message for Data Export</w:t>
        </w:r>
        <w:r w:rsidR="00431495" w:rsidRPr="00BF37E1">
          <w:rPr>
            <w:rFonts w:ascii="Arial" w:hAnsi="Arial" w:cs="Arial"/>
          </w:rPr>
          <w:t xml:space="preserve"> </w:t>
        </w:r>
        <w:r w:rsidR="00BF37E1" w:rsidRPr="00BF37E1">
          <w:rPr>
            <w:rFonts w:ascii="Arial" w:hAnsi="Arial" w:cs="Arial"/>
          </w:rPr>
          <w:t xml:space="preserve">in </w:t>
        </w:r>
        <w:r w:rsidR="00431495" w:rsidRPr="00BF37E1">
          <w:rPr>
            <w:rFonts w:ascii="Arial" w:hAnsi="Arial" w:cs="Arial"/>
          </w:rPr>
          <w:t>PS3.15</w:t>
        </w:r>
        <w:r w:rsidR="00BF37E1" w:rsidRPr="00BF37E1">
          <w:rPr>
            <w:rFonts w:ascii="Arial" w:hAnsi="Arial" w:cs="Arial"/>
          </w:rPr>
          <w:t>.</w:t>
        </w:r>
      </w:hyperlink>
    </w:p>
    <w:p w14:paraId="23F6E2D0" w14:textId="1DD31E84" w:rsidR="00075BAF" w:rsidRDefault="001241D5" w:rsidP="00724295">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sidR="000038DC">
        <w:rPr>
          <w:rStyle w:val="Strong"/>
        </w:rPr>
        <w:t>X</w:t>
      </w:r>
      <w:r>
        <w:rPr>
          <w:rStyle w:val="Strong"/>
        </w:rPr>
        <w:t>-1. Sample Data Export Event Report</w:t>
      </w:r>
    </w:p>
    <w:p w14:paraId="649F9478" w14:textId="5B2CC3F0" w:rsidR="001E0548" w:rsidRDefault="00257B61" w:rsidP="0072429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EF68E7">
        <w:rPr>
          <w:rFonts w:ascii="Courier New" w:hAnsi="Courier New" w:cs="Courier New"/>
        </w:rPr>
        <w:tab/>
      </w:r>
    </w:p>
    <w:p w14:paraId="1499A5FB"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w:t>
      </w:r>
      <w:proofErr w:type="spellStart"/>
      <w:r w:rsidRPr="00265CBA">
        <w:rPr>
          <w:rFonts w:ascii="Courier New" w:hAnsi="Courier New" w:cs="Courier New"/>
        </w:rPr>
        <w:t>ActiveParticipant</w:t>
      </w:r>
      <w:proofErr w:type="spellEnd"/>
    </w:p>
    <w:p w14:paraId="65815C56" w14:textId="72C240C3"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UserID</w:t>
      </w:r>
      <w:proofErr w:type="spellEnd"/>
      <w:r w:rsidRPr="00265CBA">
        <w:rPr>
          <w:rFonts w:ascii="Courier New" w:hAnsi="Courier New" w:cs="Courier New"/>
        </w:rPr>
        <w:t>="smitty@readingroom.hospital.org"</w:t>
      </w:r>
    </w:p>
    <w:p w14:paraId="2EC02B08" w14:textId="213B5E72"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UserIsRequestor</w:t>
      </w:r>
      <w:proofErr w:type="spellEnd"/>
      <w:r w:rsidRPr="00265CBA">
        <w:rPr>
          <w:rFonts w:ascii="Courier New" w:hAnsi="Courier New" w:cs="Courier New"/>
        </w:rPr>
        <w:t>="true"</w:t>
      </w:r>
    </w:p>
    <w:p w14:paraId="1D3F98F1"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NetworkAccessPointID</w:t>
      </w:r>
      <w:proofErr w:type="spellEnd"/>
      <w:r w:rsidRPr="00265CBA">
        <w:rPr>
          <w:rFonts w:ascii="Courier New" w:hAnsi="Courier New" w:cs="Courier New"/>
        </w:rPr>
        <w:t>="DOMAIN\COMPUTER"</w:t>
      </w:r>
    </w:p>
    <w:p w14:paraId="2BDB1085"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NetworkAccessPointTypeCode</w:t>
      </w:r>
      <w:proofErr w:type="spellEnd"/>
      <w:r w:rsidRPr="00265CBA">
        <w:rPr>
          <w:rFonts w:ascii="Courier New" w:hAnsi="Courier New" w:cs="Courier New"/>
        </w:rPr>
        <w:t>="1"&gt;</w:t>
      </w:r>
    </w:p>
    <w:p w14:paraId="0E159649"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&lt;</w:t>
      </w:r>
      <w:proofErr w:type="spellStart"/>
      <w:r w:rsidRPr="00265CBA">
        <w:rPr>
          <w:rFonts w:ascii="Courier New" w:hAnsi="Courier New" w:cs="Courier New"/>
        </w:rPr>
        <w:t>RoleIDCode</w:t>
      </w:r>
      <w:proofErr w:type="spellEnd"/>
    </w:p>
    <w:p w14:paraId="6D332B6F" w14:textId="7DA2FA93"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csd</w:t>
      </w:r>
      <w:proofErr w:type="spellEnd"/>
      <w:r w:rsidRPr="00265CBA">
        <w:rPr>
          <w:rFonts w:ascii="Courier New" w:hAnsi="Courier New" w:cs="Courier New"/>
        </w:rPr>
        <w:t>-code="110153"</w:t>
      </w:r>
    </w:p>
    <w:p w14:paraId="5F163503"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codeSystemName</w:t>
      </w:r>
      <w:proofErr w:type="spellEnd"/>
      <w:r w:rsidRPr="00265CBA">
        <w:rPr>
          <w:rFonts w:ascii="Courier New" w:hAnsi="Courier New" w:cs="Courier New"/>
        </w:rPr>
        <w:t>="DCM"</w:t>
      </w:r>
    </w:p>
    <w:p w14:paraId="71FC9F4F"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originalText</w:t>
      </w:r>
      <w:proofErr w:type="spellEnd"/>
      <w:r w:rsidRPr="00265CBA">
        <w:rPr>
          <w:rFonts w:ascii="Courier New" w:hAnsi="Courier New" w:cs="Courier New"/>
        </w:rPr>
        <w:t>="Source Role ID"/&gt;</w:t>
      </w:r>
    </w:p>
    <w:p w14:paraId="03789722"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w:t>
      </w:r>
      <w:proofErr w:type="spellStart"/>
      <w:r w:rsidRPr="00265CBA">
        <w:rPr>
          <w:rFonts w:ascii="Courier New" w:hAnsi="Courier New" w:cs="Courier New"/>
        </w:rPr>
        <w:t>ActiveParticipant</w:t>
      </w:r>
      <w:proofErr w:type="spellEnd"/>
      <w:r w:rsidRPr="00265CBA">
        <w:rPr>
          <w:rFonts w:ascii="Courier New" w:hAnsi="Courier New" w:cs="Courier New"/>
        </w:rPr>
        <w:t>&gt;</w:t>
      </w:r>
    </w:p>
    <w:p w14:paraId="444AA986"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w:t>
      </w:r>
      <w:proofErr w:type="spellStart"/>
      <w:r w:rsidRPr="00265CBA">
        <w:rPr>
          <w:rFonts w:ascii="Courier New" w:hAnsi="Courier New" w:cs="Courier New"/>
        </w:rPr>
        <w:t>ActiveParticipant</w:t>
      </w:r>
      <w:proofErr w:type="spellEnd"/>
    </w:p>
    <w:p w14:paraId="7F566007"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UserID</w:t>
      </w:r>
      <w:proofErr w:type="spellEnd"/>
      <w:r w:rsidRPr="00265CBA">
        <w:rPr>
          <w:rFonts w:ascii="Courier New" w:hAnsi="Courier New" w:cs="Courier New"/>
        </w:rPr>
        <w:t>="file://C:\Users\</w:t>
      </w:r>
      <w:proofErr w:type="spellStart"/>
      <w:r w:rsidRPr="00265CBA">
        <w:rPr>
          <w:rFonts w:ascii="Courier New" w:hAnsi="Courier New" w:cs="Courier New"/>
        </w:rPr>
        <w:t>smitty</w:t>
      </w:r>
      <w:proofErr w:type="spellEnd"/>
      <w:r w:rsidRPr="00265CBA">
        <w:rPr>
          <w:rFonts w:ascii="Courier New" w:hAnsi="Courier New" w:cs="Courier New"/>
        </w:rPr>
        <w:t>\Desktop\image.jpg"</w:t>
      </w:r>
    </w:p>
    <w:p w14:paraId="2FAEF16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AlternativeUserID</w:t>
      </w:r>
      <w:proofErr w:type="spellEnd"/>
      <w:r w:rsidRPr="00265CBA">
        <w:rPr>
          <w:rFonts w:ascii="Courier New" w:hAnsi="Courier New" w:cs="Courier New"/>
        </w:rPr>
        <w:t>="NTFS"</w:t>
      </w:r>
    </w:p>
    <w:p w14:paraId="656F651D"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UserIsRequestor</w:t>
      </w:r>
      <w:proofErr w:type="spellEnd"/>
      <w:r w:rsidRPr="00265CBA">
        <w:rPr>
          <w:rFonts w:ascii="Courier New" w:hAnsi="Courier New" w:cs="Courier New"/>
        </w:rPr>
        <w:t>="false"&gt;</w:t>
      </w:r>
    </w:p>
    <w:p w14:paraId="7D86F6ED"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lastRenderedPageBreak/>
        <w:tab/>
      </w:r>
      <w:r w:rsidRPr="00265CBA">
        <w:rPr>
          <w:rFonts w:ascii="Courier New" w:hAnsi="Courier New" w:cs="Courier New"/>
        </w:rPr>
        <w:tab/>
        <w:t>&lt;</w:t>
      </w:r>
      <w:proofErr w:type="spellStart"/>
      <w:r w:rsidRPr="00265CBA">
        <w:rPr>
          <w:rFonts w:ascii="Courier New" w:hAnsi="Courier New" w:cs="Courier New"/>
        </w:rPr>
        <w:t>RoleIDCode</w:t>
      </w:r>
      <w:proofErr w:type="spellEnd"/>
    </w:p>
    <w:p w14:paraId="3DBBE9CB"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csd</w:t>
      </w:r>
      <w:proofErr w:type="spellEnd"/>
      <w:r w:rsidRPr="00265CBA">
        <w:rPr>
          <w:rFonts w:ascii="Courier New" w:hAnsi="Courier New" w:cs="Courier New"/>
        </w:rPr>
        <w:t>-code="110154"</w:t>
      </w:r>
    </w:p>
    <w:p w14:paraId="6D04E8C9"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codeSystemName</w:t>
      </w:r>
      <w:proofErr w:type="spellEnd"/>
      <w:r w:rsidRPr="00265CBA">
        <w:rPr>
          <w:rFonts w:ascii="Courier New" w:hAnsi="Courier New" w:cs="Courier New"/>
        </w:rPr>
        <w:t>="DCM"</w:t>
      </w:r>
    </w:p>
    <w:p w14:paraId="7063514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originalText</w:t>
      </w:r>
      <w:proofErr w:type="spellEnd"/>
      <w:r w:rsidRPr="00265CBA">
        <w:rPr>
          <w:rFonts w:ascii="Courier New" w:hAnsi="Courier New" w:cs="Courier New"/>
        </w:rPr>
        <w:t>="Destination Media"/&gt;</w:t>
      </w:r>
    </w:p>
    <w:p w14:paraId="2D318D6C"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&lt;</w:t>
      </w:r>
      <w:proofErr w:type="spellStart"/>
      <w:r w:rsidRPr="00265CBA">
        <w:rPr>
          <w:rFonts w:ascii="Courier New" w:hAnsi="Courier New" w:cs="Courier New"/>
        </w:rPr>
        <w:t>MediaIdentifier</w:t>
      </w:r>
      <w:proofErr w:type="spellEnd"/>
      <w:r w:rsidRPr="00265CBA">
        <w:rPr>
          <w:rFonts w:ascii="Courier New" w:hAnsi="Courier New" w:cs="Courier New"/>
        </w:rPr>
        <w:t xml:space="preserve">&gt; </w:t>
      </w:r>
    </w:p>
    <w:p w14:paraId="610B3B7A"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t xml:space="preserve">&lt;MediaType </w:t>
      </w:r>
    </w:p>
    <w:p w14:paraId="06F5AFF5"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csd</w:t>
      </w:r>
      <w:proofErr w:type="spellEnd"/>
      <w:r w:rsidRPr="00265CBA">
        <w:rPr>
          <w:rFonts w:ascii="Courier New" w:hAnsi="Courier New" w:cs="Courier New"/>
        </w:rPr>
        <w:t xml:space="preserve">-code="110037" </w:t>
      </w:r>
    </w:p>
    <w:p w14:paraId="1A6C0E6B"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codeSystemName</w:t>
      </w:r>
      <w:proofErr w:type="spellEnd"/>
      <w:r w:rsidRPr="00265CBA">
        <w:rPr>
          <w:rFonts w:ascii="Courier New" w:hAnsi="Courier New" w:cs="Courier New"/>
        </w:rPr>
        <w:t xml:space="preserve">="DCM" </w:t>
      </w:r>
    </w:p>
    <w:p w14:paraId="3E71CC21"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r w:rsidRPr="00265CBA">
        <w:rPr>
          <w:rFonts w:ascii="Courier New" w:hAnsi="Courier New" w:cs="Courier New"/>
        </w:rPr>
        <w:tab/>
      </w:r>
      <w:proofErr w:type="spellStart"/>
      <w:r w:rsidRPr="00265CBA">
        <w:rPr>
          <w:rFonts w:ascii="Courier New" w:hAnsi="Courier New" w:cs="Courier New"/>
        </w:rPr>
        <w:t>originalText</w:t>
      </w:r>
      <w:proofErr w:type="spellEnd"/>
      <w:r w:rsidRPr="00265CBA">
        <w:rPr>
          <w:rFonts w:ascii="Courier New" w:hAnsi="Courier New" w:cs="Courier New"/>
        </w:rPr>
        <w:t>="URI"/&gt;</w:t>
      </w:r>
    </w:p>
    <w:p w14:paraId="2EB0DCBD"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r>
      <w:r w:rsidRPr="00265CBA">
        <w:rPr>
          <w:rFonts w:ascii="Courier New" w:hAnsi="Courier New" w:cs="Courier New"/>
        </w:rPr>
        <w:tab/>
        <w:t>&lt;/</w:t>
      </w:r>
      <w:proofErr w:type="spellStart"/>
      <w:r w:rsidRPr="00265CBA">
        <w:rPr>
          <w:rFonts w:ascii="Courier New" w:hAnsi="Courier New" w:cs="Courier New"/>
        </w:rPr>
        <w:t>MediaIdentifier</w:t>
      </w:r>
      <w:proofErr w:type="spellEnd"/>
      <w:r w:rsidRPr="00265CBA">
        <w:rPr>
          <w:rFonts w:ascii="Courier New" w:hAnsi="Courier New" w:cs="Courier New"/>
        </w:rPr>
        <w:t xml:space="preserve">&gt; </w:t>
      </w:r>
    </w:p>
    <w:p w14:paraId="521114D4" w14:textId="77777777" w:rsidR="00265CBA" w:rsidRPr="00265CBA" w:rsidRDefault="00265CBA"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265CBA">
        <w:rPr>
          <w:rFonts w:ascii="Courier New" w:hAnsi="Courier New" w:cs="Courier New"/>
        </w:rPr>
        <w:tab/>
        <w:t>&lt;/</w:t>
      </w:r>
      <w:proofErr w:type="spellStart"/>
      <w:r w:rsidRPr="00265CBA">
        <w:rPr>
          <w:rFonts w:ascii="Courier New" w:hAnsi="Courier New" w:cs="Courier New"/>
        </w:rPr>
        <w:t>ActiveParticipant</w:t>
      </w:r>
      <w:proofErr w:type="spellEnd"/>
      <w:r w:rsidRPr="00265CBA">
        <w:rPr>
          <w:rFonts w:ascii="Courier New" w:hAnsi="Courier New" w:cs="Courier New"/>
        </w:rPr>
        <w:t>&gt;</w:t>
      </w:r>
      <w:r w:rsidRPr="00265CBA">
        <w:rPr>
          <w:rFonts w:ascii="Courier New" w:hAnsi="Courier New" w:cs="Courier New"/>
        </w:rPr>
        <w:tab/>
      </w:r>
    </w:p>
    <w:p w14:paraId="47E8A30D" w14:textId="7BD42081" w:rsidR="00257B61" w:rsidRPr="00257B61" w:rsidRDefault="001F411F" w:rsidP="00257B6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rPr>
          <w:rFonts w:ascii="Courier New" w:hAnsi="Courier New" w:cs="Courier New"/>
        </w:rPr>
      </w:pPr>
      <w:r w:rsidRPr="001F411F">
        <w:rPr>
          <w:rFonts w:ascii="Courier New" w:hAnsi="Courier New" w:cs="Courier New"/>
        </w:rPr>
        <w:t xml:space="preserve">  </w:t>
      </w:r>
    </w:p>
    <w:p w14:paraId="653D42BB" w14:textId="31823D79" w:rsidR="00BF37E1" w:rsidRPr="00FE4203" w:rsidRDefault="00BF37E1" w:rsidP="00BF37E1">
      <w:pPr>
        <w:rPr>
          <w:rFonts w:ascii="Arial" w:hAnsi="Arial" w:cs="Arial"/>
          <w:b/>
          <w:bCs/>
        </w:rPr>
      </w:pPr>
      <w:r w:rsidRPr="00FE4203">
        <w:rPr>
          <w:rFonts w:ascii="Arial" w:hAnsi="Arial" w:cs="Arial"/>
          <w:b/>
          <w:bCs/>
        </w:rPr>
        <w:t>WW.</w:t>
      </w:r>
      <w:r>
        <w:rPr>
          <w:rFonts w:ascii="Arial" w:hAnsi="Arial" w:cs="Arial"/>
          <w:b/>
          <w:bCs/>
        </w:rPr>
        <w:t>Y</w:t>
      </w:r>
      <w:r w:rsidRPr="00FE4203">
        <w:rPr>
          <w:rFonts w:ascii="Arial" w:hAnsi="Arial" w:cs="Arial"/>
          <w:b/>
          <w:bCs/>
        </w:rPr>
        <w:t xml:space="preserve"> </w:t>
      </w:r>
      <w:r>
        <w:rPr>
          <w:rFonts w:ascii="Arial" w:hAnsi="Arial" w:cs="Arial"/>
          <w:b/>
          <w:bCs/>
        </w:rPr>
        <w:t xml:space="preserve">Data Export to </w:t>
      </w:r>
      <w:r w:rsidR="00976C9C">
        <w:rPr>
          <w:rFonts w:ascii="Arial" w:hAnsi="Arial" w:cs="Arial"/>
          <w:b/>
          <w:bCs/>
        </w:rPr>
        <w:t xml:space="preserve">Clipboard </w:t>
      </w:r>
      <w:r w:rsidRPr="00FE4203">
        <w:rPr>
          <w:rFonts w:ascii="Arial" w:hAnsi="Arial" w:cs="Arial"/>
          <w:b/>
          <w:bCs/>
        </w:rPr>
        <w:t>Example</w:t>
      </w:r>
    </w:p>
    <w:p w14:paraId="0764CDA6" w14:textId="2AEC8AA8" w:rsidR="00CB38FA" w:rsidRDefault="00BF37E1" w:rsidP="00BF37E1">
      <w:pPr>
        <w:rPr>
          <w:rFonts w:ascii="Arial" w:hAnsi="Arial" w:cs="Arial"/>
        </w:rPr>
      </w:pPr>
      <w:r>
        <w:rPr>
          <w:rFonts w:ascii="Arial" w:hAnsi="Arial" w:cs="Arial"/>
        </w:rPr>
        <w:t>A</w:t>
      </w:r>
      <w:r w:rsidRPr="00FE4203">
        <w:rPr>
          <w:rFonts w:ascii="Arial" w:hAnsi="Arial" w:cs="Arial"/>
        </w:rPr>
        <w:t xml:space="preserve">n example of </w:t>
      </w:r>
      <w:r>
        <w:rPr>
          <w:rFonts w:ascii="Arial" w:hAnsi="Arial" w:cs="Arial"/>
        </w:rPr>
        <w:t xml:space="preserve">the </w:t>
      </w:r>
      <w:r w:rsidR="00CB38FA" w:rsidRPr="00CB38FA">
        <w:rPr>
          <w:rFonts w:ascii="Arial" w:hAnsi="Arial" w:cs="Arial"/>
        </w:rPr>
        <w:t>Active Process Participant</w:t>
      </w:r>
      <w:r w:rsidR="00CB38FA">
        <w:rPr>
          <w:rFonts w:ascii="Arial" w:hAnsi="Arial" w:cs="Arial"/>
        </w:rPr>
        <w:t xml:space="preserve"> and </w:t>
      </w:r>
      <w:r w:rsidR="003A5841">
        <w:rPr>
          <w:rFonts w:ascii="Arial" w:hAnsi="Arial" w:cs="Arial"/>
        </w:rPr>
        <w:t xml:space="preserve">the </w:t>
      </w:r>
      <w:r>
        <w:rPr>
          <w:rFonts w:ascii="Arial" w:hAnsi="Arial" w:cs="Arial"/>
        </w:rPr>
        <w:t xml:space="preserve">Media Active Participant for an Audit Message in the case of a user copying </w:t>
      </w:r>
      <w:r w:rsidR="005B32FF">
        <w:rPr>
          <w:rFonts w:ascii="Arial" w:hAnsi="Arial" w:cs="Arial"/>
        </w:rPr>
        <w:t xml:space="preserve">an image </w:t>
      </w:r>
      <w:r w:rsidRPr="00BF37E1">
        <w:rPr>
          <w:rFonts w:ascii="Arial" w:hAnsi="Arial" w:cs="Arial"/>
        </w:rPr>
        <w:t>from a</w:t>
      </w:r>
      <w:r w:rsidR="00E90CFE">
        <w:rPr>
          <w:rFonts w:ascii="Arial" w:hAnsi="Arial" w:cs="Arial"/>
        </w:rPr>
        <w:t xml:space="preserve"> client application </w:t>
      </w:r>
      <w:r w:rsidRPr="00BF37E1">
        <w:rPr>
          <w:rFonts w:ascii="Arial" w:hAnsi="Arial" w:cs="Arial"/>
        </w:rPr>
        <w:t xml:space="preserve">to </w:t>
      </w:r>
      <w:r w:rsidR="005B32FF">
        <w:rPr>
          <w:rFonts w:ascii="Arial" w:hAnsi="Arial" w:cs="Arial"/>
        </w:rPr>
        <w:t xml:space="preserve">the client </w:t>
      </w:r>
      <w:r w:rsidR="00976C9C">
        <w:rPr>
          <w:rFonts w:ascii="Arial" w:hAnsi="Arial" w:cs="Arial"/>
        </w:rPr>
        <w:t>clipboard is</w:t>
      </w:r>
      <w:r w:rsidRPr="00BF37E1">
        <w:rPr>
          <w:rFonts w:ascii="Arial" w:hAnsi="Arial" w:cs="Arial"/>
        </w:rPr>
        <w:t xml:space="preserve"> shown in Example WW.X-1. </w:t>
      </w:r>
    </w:p>
    <w:p w14:paraId="4F901BAF" w14:textId="7032FB03" w:rsidR="00BA7CE5" w:rsidRDefault="00BA7CE5" w:rsidP="00BF37E1">
      <w:pPr>
        <w:rPr>
          <w:rFonts w:ascii="Arial" w:hAnsi="Arial" w:cs="Arial"/>
        </w:rPr>
      </w:pPr>
      <w:r>
        <w:rPr>
          <w:rFonts w:ascii="Arial" w:hAnsi="Arial" w:cs="Arial"/>
        </w:rPr>
        <w:t xml:space="preserve">For brevity, </w:t>
      </w:r>
      <w:r w:rsidR="00C167A6">
        <w:rPr>
          <w:rFonts w:ascii="Arial" w:hAnsi="Arial" w:cs="Arial"/>
        </w:rPr>
        <w:t xml:space="preserve">only the </w:t>
      </w:r>
      <w:r w:rsidR="00390346">
        <w:rPr>
          <w:rFonts w:ascii="Arial" w:hAnsi="Arial" w:cs="Arial"/>
        </w:rPr>
        <w:t xml:space="preserve">Media </w:t>
      </w:r>
      <w:r w:rsidR="00912DBA">
        <w:rPr>
          <w:rFonts w:ascii="Arial" w:hAnsi="Arial" w:cs="Arial"/>
        </w:rPr>
        <w:t xml:space="preserve">Active Participant is shown. </w:t>
      </w:r>
    </w:p>
    <w:p w14:paraId="36F92AA5" w14:textId="39C37AE4" w:rsidR="00CB38FA" w:rsidRDefault="00CB38FA" w:rsidP="00BF37E1">
      <w:pPr>
        <w:rPr>
          <w:rFonts w:ascii="Arial" w:hAnsi="Arial" w:cs="Arial"/>
        </w:rPr>
      </w:pPr>
      <w:r>
        <w:rPr>
          <w:rFonts w:ascii="Arial" w:hAnsi="Arial" w:cs="Arial"/>
        </w:rPr>
        <w:t>Note</w:t>
      </w:r>
    </w:p>
    <w:p w14:paraId="2509CAB2" w14:textId="0A98D1C4" w:rsidR="00CB38FA" w:rsidRDefault="00CB38FA" w:rsidP="00277865">
      <w:pPr>
        <w:ind w:left="720"/>
        <w:rPr>
          <w:rFonts w:ascii="Arial" w:hAnsi="Arial" w:cs="Arial"/>
        </w:rPr>
      </w:pPr>
      <w:r>
        <w:t xml:space="preserve">It is </w:t>
      </w:r>
      <w:r>
        <w:rPr>
          <w:rFonts w:ascii="Arial" w:hAnsi="Arial" w:cs="Arial"/>
        </w:rPr>
        <w:t xml:space="preserve">difficult (or impossible) to detect copy buffer activity </w:t>
      </w:r>
      <w:r w:rsidR="00797A32">
        <w:rPr>
          <w:rFonts w:ascii="Arial" w:hAnsi="Arial" w:cs="Arial"/>
        </w:rPr>
        <w:t xml:space="preserve">from </w:t>
      </w:r>
      <w:r w:rsidR="00721253">
        <w:rPr>
          <w:rFonts w:ascii="Arial" w:hAnsi="Arial" w:cs="Arial"/>
        </w:rPr>
        <w:t xml:space="preserve">an application </w:t>
      </w:r>
      <w:r>
        <w:rPr>
          <w:rFonts w:ascii="Arial" w:hAnsi="Arial" w:cs="Arial"/>
        </w:rPr>
        <w:t>server. It is expected that the client</w:t>
      </w:r>
      <w:r w:rsidR="00721253">
        <w:rPr>
          <w:rFonts w:ascii="Arial" w:hAnsi="Arial" w:cs="Arial"/>
        </w:rPr>
        <w:t xml:space="preserve"> application</w:t>
      </w:r>
      <w:r>
        <w:rPr>
          <w:rFonts w:ascii="Arial" w:hAnsi="Arial" w:cs="Arial"/>
        </w:rPr>
        <w:t xml:space="preserve"> would notify the server</w:t>
      </w:r>
      <w:r w:rsidR="00721253">
        <w:rPr>
          <w:rFonts w:ascii="Arial" w:hAnsi="Arial" w:cs="Arial"/>
        </w:rPr>
        <w:t xml:space="preserve"> of clipboard </w:t>
      </w:r>
      <w:r w:rsidR="00F13B45">
        <w:rPr>
          <w:rFonts w:ascii="Arial" w:hAnsi="Arial" w:cs="Arial"/>
        </w:rPr>
        <w:t xml:space="preserve">buffer </w:t>
      </w:r>
      <w:r w:rsidR="00721253">
        <w:rPr>
          <w:rFonts w:ascii="Arial" w:hAnsi="Arial" w:cs="Arial"/>
        </w:rPr>
        <w:t>activity</w:t>
      </w:r>
      <w:r w:rsidR="00551721">
        <w:rPr>
          <w:rFonts w:ascii="Arial" w:hAnsi="Arial" w:cs="Arial"/>
        </w:rPr>
        <w:t xml:space="preserve"> through integrated clipboard functionality or </w:t>
      </w:r>
      <w:r w:rsidR="009A26AD">
        <w:rPr>
          <w:rFonts w:ascii="Arial" w:hAnsi="Arial" w:cs="Arial"/>
        </w:rPr>
        <w:t>screenshot detection</w:t>
      </w:r>
      <w:r>
        <w:rPr>
          <w:rFonts w:ascii="Arial" w:hAnsi="Arial" w:cs="Arial"/>
        </w:rPr>
        <w:t>.</w:t>
      </w:r>
      <w:r w:rsidR="00DA3F64">
        <w:rPr>
          <w:rFonts w:ascii="Arial" w:hAnsi="Arial" w:cs="Arial"/>
        </w:rPr>
        <w:t xml:space="preserve">  </w:t>
      </w:r>
    </w:p>
    <w:p w14:paraId="7A35DC64" w14:textId="29C993D1" w:rsidR="00BF37E1" w:rsidRDefault="00BF37E1" w:rsidP="00BF37E1">
      <w:pPr>
        <w:rPr>
          <w:rFonts w:ascii="Arial" w:hAnsi="Arial" w:cs="Arial"/>
        </w:rPr>
      </w:pPr>
      <w:r w:rsidRPr="00BF37E1">
        <w:rPr>
          <w:rFonts w:ascii="Arial" w:hAnsi="Arial" w:cs="Arial"/>
        </w:rPr>
        <w:t xml:space="preserve">See </w:t>
      </w:r>
      <w:hyperlink r:id="rId28" w:anchor="sect_C.11.23.1" w:history="1">
        <w:r w:rsidRPr="00BF37E1">
          <w:rPr>
            <w:rFonts w:ascii="Arial" w:hAnsi="Arial" w:cs="Arial"/>
          </w:rPr>
          <w:t>Table A.5.3.4-1. Audit Message for Data Export in PS3.15.</w:t>
        </w:r>
      </w:hyperlink>
    </w:p>
    <w:p w14:paraId="52A5C64B" w14:textId="77777777" w:rsidR="00196055" w:rsidRDefault="00196055" w:rsidP="00196055">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Pr>
          <w:rFonts w:ascii="Arial" w:hAnsi="Arial" w:cs="Arial"/>
          <w:b/>
          <w:bCs/>
        </w:rPr>
        <w:t>Y</w:t>
      </w:r>
      <w:r>
        <w:rPr>
          <w:rStyle w:val="Strong"/>
        </w:rPr>
        <w:t>-1. Sample Data Export Event Report</w:t>
      </w:r>
    </w:p>
    <w:p w14:paraId="28633DA7" w14:textId="2CF595E8"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&lt;</w:t>
      </w:r>
      <w:proofErr w:type="spellStart"/>
      <w:r w:rsidRPr="00BC04B9">
        <w:rPr>
          <w:rFonts w:ascii="Courier New" w:hAnsi="Courier New" w:cs="Courier New"/>
        </w:rPr>
        <w:t>ActiveParticipant</w:t>
      </w:r>
      <w:proofErr w:type="spellEnd"/>
    </w:p>
    <w:p w14:paraId="0240F462" w14:textId="6484C064"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proofErr w:type="spellStart"/>
      <w:r w:rsidRPr="00BC04B9">
        <w:rPr>
          <w:rFonts w:ascii="Courier New" w:hAnsi="Courier New" w:cs="Courier New"/>
        </w:rPr>
        <w:t>UserID</w:t>
      </w:r>
      <w:proofErr w:type="spellEnd"/>
      <w:r w:rsidRPr="00BC04B9">
        <w:rPr>
          <w:rFonts w:ascii="Courier New" w:hAnsi="Courier New" w:cs="Courier New"/>
        </w:rPr>
        <w:t>="PID 3532"</w:t>
      </w:r>
    </w:p>
    <w:p w14:paraId="10EBF65F" w14:textId="53D5B7BC"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proofErr w:type="spellStart"/>
      <w:r w:rsidRPr="00BC04B9">
        <w:rPr>
          <w:rFonts w:ascii="Courier New" w:hAnsi="Courier New" w:cs="Courier New"/>
        </w:rPr>
        <w:t>AlternativeUserID</w:t>
      </w:r>
      <w:proofErr w:type="spellEnd"/>
      <w:r w:rsidRPr="00BC04B9">
        <w:rPr>
          <w:rFonts w:ascii="Courier New" w:hAnsi="Courier New" w:cs="Courier New"/>
        </w:rPr>
        <w:t>="Clipboard User Service"</w:t>
      </w:r>
    </w:p>
    <w:p w14:paraId="475758C8" w14:textId="6C7D18F4"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proofErr w:type="spellStart"/>
      <w:r w:rsidRPr="00BC04B9">
        <w:rPr>
          <w:rFonts w:ascii="Courier New" w:hAnsi="Courier New" w:cs="Courier New"/>
        </w:rPr>
        <w:t>UserIsRequestor</w:t>
      </w:r>
      <w:proofErr w:type="spellEnd"/>
      <w:r w:rsidRPr="00BC04B9">
        <w:rPr>
          <w:rFonts w:ascii="Courier New" w:hAnsi="Courier New" w:cs="Courier New"/>
        </w:rPr>
        <w:t>="false"&gt;</w:t>
      </w:r>
    </w:p>
    <w:p w14:paraId="7CF5B8F5" w14:textId="34B382A7"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t>&lt;</w:t>
      </w:r>
      <w:proofErr w:type="spellStart"/>
      <w:r w:rsidRPr="00BC04B9">
        <w:rPr>
          <w:rFonts w:ascii="Courier New" w:hAnsi="Courier New" w:cs="Courier New"/>
        </w:rPr>
        <w:t>RoleIDCode</w:t>
      </w:r>
      <w:proofErr w:type="spellEnd"/>
    </w:p>
    <w:p w14:paraId="79C59A11" w14:textId="1CE26C4B"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proofErr w:type="spellStart"/>
      <w:r w:rsidRPr="00BC04B9">
        <w:rPr>
          <w:rFonts w:ascii="Courier New" w:hAnsi="Courier New" w:cs="Courier New"/>
        </w:rPr>
        <w:t>csd</w:t>
      </w:r>
      <w:proofErr w:type="spellEnd"/>
      <w:r w:rsidRPr="00BC04B9">
        <w:rPr>
          <w:rFonts w:ascii="Courier New" w:hAnsi="Courier New" w:cs="Courier New"/>
        </w:rPr>
        <w:t>-code="110150"</w:t>
      </w:r>
    </w:p>
    <w:p w14:paraId="2CB4832D" w14:textId="7D781A1C"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proofErr w:type="spellStart"/>
      <w:r w:rsidRPr="00BC04B9">
        <w:rPr>
          <w:rFonts w:ascii="Courier New" w:hAnsi="Courier New" w:cs="Courier New"/>
        </w:rPr>
        <w:t>codeSystemName</w:t>
      </w:r>
      <w:proofErr w:type="spellEnd"/>
      <w:r w:rsidRPr="00BC04B9">
        <w:rPr>
          <w:rFonts w:ascii="Courier New" w:hAnsi="Courier New" w:cs="Courier New"/>
        </w:rPr>
        <w:t>="DCM"</w:t>
      </w:r>
    </w:p>
    <w:p w14:paraId="241918B6" w14:textId="594B25D7"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proofErr w:type="spellStart"/>
      <w:r w:rsidRPr="00BC04B9">
        <w:rPr>
          <w:rFonts w:ascii="Courier New" w:hAnsi="Courier New" w:cs="Courier New"/>
        </w:rPr>
        <w:t>originalText</w:t>
      </w:r>
      <w:proofErr w:type="spellEnd"/>
      <w:r w:rsidRPr="00BC04B9">
        <w:rPr>
          <w:rFonts w:ascii="Courier New" w:hAnsi="Courier New" w:cs="Courier New"/>
        </w:rPr>
        <w:t>="Application"/&gt;</w:t>
      </w:r>
    </w:p>
    <w:p w14:paraId="71D5BCE8" w14:textId="1258E7CB"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t>&lt;</w:t>
      </w:r>
      <w:proofErr w:type="spellStart"/>
      <w:r w:rsidRPr="00BC04B9">
        <w:rPr>
          <w:rFonts w:ascii="Courier New" w:hAnsi="Courier New" w:cs="Courier New"/>
        </w:rPr>
        <w:t>MediaIdentifier</w:t>
      </w:r>
      <w:proofErr w:type="spellEnd"/>
      <w:r w:rsidRPr="00BC04B9">
        <w:rPr>
          <w:rFonts w:ascii="Courier New" w:hAnsi="Courier New" w:cs="Courier New"/>
        </w:rPr>
        <w:t xml:space="preserve">&gt; </w:t>
      </w:r>
    </w:p>
    <w:p w14:paraId="2FBCF25D" w14:textId="77C12139"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t xml:space="preserve">&lt;MediaType </w:t>
      </w:r>
    </w:p>
    <w:p w14:paraId="7EAAAAC7" w14:textId="13E062C8"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proofErr w:type="spellStart"/>
      <w:r w:rsidRPr="00BC04B9">
        <w:rPr>
          <w:rFonts w:ascii="Courier New" w:hAnsi="Courier New" w:cs="Courier New"/>
        </w:rPr>
        <w:t>csd</w:t>
      </w:r>
      <w:proofErr w:type="spellEnd"/>
      <w:r w:rsidRPr="00BC04B9">
        <w:rPr>
          <w:rFonts w:ascii="Courier New" w:hAnsi="Courier New" w:cs="Courier New"/>
        </w:rPr>
        <w:t>-code="</w:t>
      </w:r>
      <w:r w:rsidR="00657F24">
        <w:rPr>
          <w:rFonts w:ascii="Courier New" w:hAnsi="Courier New" w:cs="Courier New"/>
        </w:rPr>
        <w:t>cp2163-01</w:t>
      </w:r>
      <w:r w:rsidRPr="00BC04B9">
        <w:rPr>
          <w:rFonts w:ascii="Courier New" w:hAnsi="Courier New" w:cs="Courier New"/>
        </w:rPr>
        <w:t xml:space="preserve">" </w:t>
      </w:r>
    </w:p>
    <w:p w14:paraId="7466A20E" w14:textId="5CE9A523"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proofErr w:type="spellStart"/>
      <w:r w:rsidRPr="00BC04B9">
        <w:rPr>
          <w:rFonts w:ascii="Courier New" w:hAnsi="Courier New" w:cs="Courier New"/>
        </w:rPr>
        <w:t>codeSystemName</w:t>
      </w:r>
      <w:proofErr w:type="spellEnd"/>
      <w:r w:rsidRPr="00BC04B9">
        <w:rPr>
          <w:rFonts w:ascii="Courier New" w:hAnsi="Courier New" w:cs="Courier New"/>
        </w:rPr>
        <w:t xml:space="preserve">="DCM" </w:t>
      </w:r>
    </w:p>
    <w:p w14:paraId="2063E667" w14:textId="0A7104D6"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r w:rsidRPr="00BC04B9">
        <w:rPr>
          <w:rFonts w:ascii="Courier New" w:hAnsi="Courier New" w:cs="Courier New"/>
        </w:rPr>
        <w:tab/>
      </w:r>
      <w:proofErr w:type="spellStart"/>
      <w:r w:rsidRPr="00BC04B9">
        <w:rPr>
          <w:rFonts w:ascii="Courier New" w:hAnsi="Courier New" w:cs="Courier New"/>
        </w:rPr>
        <w:t>originalText</w:t>
      </w:r>
      <w:proofErr w:type="spellEnd"/>
      <w:r w:rsidRPr="00BC04B9">
        <w:rPr>
          <w:rFonts w:ascii="Courier New" w:hAnsi="Courier New" w:cs="Courier New"/>
        </w:rPr>
        <w:t>="Clipboard Manager"/&gt;</w:t>
      </w:r>
    </w:p>
    <w:p w14:paraId="338AC5E0" w14:textId="2CD34668"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ab/>
        <w:t>&lt;/</w:t>
      </w:r>
      <w:proofErr w:type="spellStart"/>
      <w:r w:rsidRPr="00BC04B9">
        <w:rPr>
          <w:rFonts w:ascii="Courier New" w:hAnsi="Courier New" w:cs="Courier New"/>
        </w:rPr>
        <w:t>MediaIdentifier</w:t>
      </w:r>
      <w:proofErr w:type="spellEnd"/>
      <w:r w:rsidRPr="00BC04B9">
        <w:rPr>
          <w:rFonts w:ascii="Courier New" w:hAnsi="Courier New" w:cs="Courier New"/>
        </w:rPr>
        <w:t xml:space="preserve">&gt; </w:t>
      </w:r>
    </w:p>
    <w:p w14:paraId="6DD5EEA6" w14:textId="4040D441" w:rsidR="00BC04B9" w:rsidRPr="00BC04B9" w:rsidRDefault="00BC04B9" w:rsidP="00BC04B9">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BC04B9">
        <w:rPr>
          <w:rFonts w:ascii="Courier New" w:hAnsi="Courier New" w:cs="Courier New"/>
        </w:rPr>
        <w:t>&lt;/</w:t>
      </w:r>
      <w:proofErr w:type="spellStart"/>
      <w:r w:rsidRPr="00BC04B9">
        <w:rPr>
          <w:rFonts w:ascii="Courier New" w:hAnsi="Courier New" w:cs="Courier New"/>
        </w:rPr>
        <w:t>ActiveParticipant</w:t>
      </w:r>
      <w:proofErr w:type="spellEnd"/>
      <w:r w:rsidRPr="00BC04B9">
        <w:rPr>
          <w:rFonts w:ascii="Courier New" w:hAnsi="Courier New" w:cs="Courier New"/>
        </w:rPr>
        <w:t>&gt;</w:t>
      </w:r>
      <w:r w:rsidRPr="00BC04B9">
        <w:rPr>
          <w:rFonts w:ascii="Courier New" w:hAnsi="Courier New" w:cs="Courier New"/>
        </w:rPr>
        <w:tab/>
      </w:r>
    </w:p>
    <w:p w14:paraId="0958BC81" w14:textId="436F9679" w:rsidR="005936F6" w:rsidRDefault="005936F6"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EC8F438" w14:textId="1E4DD12D" w:rsidR="00D756E2" w:rsidRDefault="00D756E2" w:rsidP="00AE7E2C">
      <w:pPr>
        <w:pStyle w:val="NormalWeb"/>
        <w:rPr>
          <w:rFonts w:ascii="Arial" w:hAnsi="Arial" w:cs="Arial"/>
          <w:sz w:val="20"/>
          <w:szCs w:val="20"/>
        </w:rPr>
      </w:pPr>
    </w:p>
    <w:p w14:paraId="08CBADEA" w14:textId="119D14AC" w:rsidR="00416A3E" w:rsidRPr="00FE4203" w:rsidRDefault="00416A3E" w:rsidP="00416A3E">
      <w:pPr>
        <w:rPr>
          <w:rFonts w:ascii="Arial" w:hAnsi="Arial" w:cs="Arial"/>
          <w:b/>
          <w:bCs/>
        </w:rPr>
      </w:pPr>
      <w:bookmarkStart w:id="353" w:name="_Hlk139031717"/>
      <w:r w:rsidRPr="00FE4203">
        <w:rPr>
          <w:rFonts w:ascii="Arial" w:hAnsi="Arial" w:cs="Arial"/>
          <w:b/>
          <w:bCs/>
        </w:rPr>
        <w:t>WW.</w:t>
      </w:r>
      <w:r>
        <w:rPr>
          <w:rFonts w:ascii="Arial" w:hAnsi="Arial" w:cs="Arial"/>
          <w:b/>
          <w:bCs/>
        </w:rPr>
        <w:t>Z</w:t>
      </w:r>
      <w:r w:rsidRPr="00FE4203">
        <w:rPr>
          <w:rFonts w:ascii="Arial" w:hAnsi="Arial" w:cs="Arial"/>
          <w:b/>
          <w:bCs/>
        </w:rPr>
        <w:t xml:space="preserve"> </w:t>
      </w:r>
      <w:r>
        <w:rPr>
          <w:rFonts w:ascii="Arial" w:hAnsi="Arial" w:cs="Arial"/>
          <w:b/>
          <w:bCs/>
        </w:rPr>
        <w:t xml:space="preserve">Data Export to Email </w:t>
      </w:r>
      <w:r w:rsidRPr="00FE4203">
        <w:rPr>
          <w:rFonts w:ascii="Arial" w:hAnsi="Arial" w:cs="Arial"/>
          <w:b/>
          <w:bCs/>
        </w:rPr>
        <w:t>Example</w:t>
      </w:r>
    </w:p>
    <w:p w14:paraId="42ABB2F7" w14:textId="7485B0A2" w:rsidR="00E85855" w:rsidRDefault="00EA6D08" w:rsidP="00E85855">
      <w:pPr>
        <w:rPr>
          <w:rFonts w:ascii="Arial" w:hAnsi="Arial" w:cs="Arial"/>
        </w:rPr>
      </w:pPr>
      <w:r>
        <w:t xml:space="preserve">Two examples of </w:t>
      </w:r>
      <w:r w:rsidRPr="005E36D6">
        <w:t>Email</w:t>
      </w:r>
      <w:r w:rsidR="007410EA">
        <w:t xml:space="preserve"> export</w:t>
      </w:r>
      <w:r w:rsidR="00F93AF7">
        <w:t xml:space="preserve">. One </w:t>
      </w:r>
      <w:r w:rsidR="00CF3105">
        <w:t>specifying the Message-ID</w:t>
      </w:r>
      <w:r w:rsidR="00E85855">
        <w:t xml:space="preserve"> </w:t>
      </w:r>
      <w:r w:rsidR="00E85855" w:rsidRPr="00BF37E1">
        <w:rPr>
          <w:rFonts w:ascii="Arial" w:hAnsi="Arial" w:cs="Arial"/>
        </w:rPr>
        <w:t>shown in Example WW.</w:t>
      </w:r>
      <w:r w:rsidR="00E85855">
        <w:rPr>
          <w:rFonts w:ascii="Arial" w:hAnsi="Arial" w:cs="Arial"/>
        </w:rPr>
        <w:t>Z</w:t>
      </w:r>
      <w:r w:rsidR="00E85855" w:rsidRPr="00BF37E1">
        <w:rPr>
          <w:rFonts w:ascii="Arial" w:hAnsi="Arial" w:cs="Arial"/>
        </w:rPr>
        <w:t>-1</w:t>
      </w:r>
      <w:r w:rsidR="003A0834">
        <w:t xml:space="preserve">, and one </w:t>
      </w:r>
      <w:r w:rsidR="00F006DC">
        <w:t xml:space="preserve">using an </w:t>
      </w:r>
      <w:r w:rsidR="00CF3105">
        <w:t>messaging system</w:t>
      </w:r>
      <w:r w:rsidR="00F006DC">
        <w:t xml:space="preserve"> to a </w:t>
      </w:r>
      <w:r w:rsidR="00CF3105">
        <w:t>destination</w:t>
      </w:r>
      <w:r w:rsidR="00D41BE0">
        <w:rPr>
          <w:rFonts w:ascii="Arial" w:hAnsi="Arial" w:cs="Arial"/>
        </w:rPr>
        <w:t xml:space="preserve"> </w:t>
      </w:r>
      <w:r w:rsidR="00E85855">
        <w:rPr>
          <w:rFonts w:ascii="Arial" w:hAnsi="Arial" w:cs="Arial"/>
        </w:rPr>
        <w:t>is</w:t>
      </w:r>
      <w:r w:rsidR="00E85855" w:rsidRPr="00BF37E1">
        <w:rPr>
          <w:rFonts w:ascii="Arial" w:hAnsi="Arial" w:cs="Arial"/>
        </w:rPr>
        <w:t xml:space="preserve"> shown in Example WW.</w:t>
      </w:r>
      <w:r w:rsidR="00E85855">
        <w:rPr>
          <w:rFonts w:ascii="Arial" w:hAnsi="Arial" w:cs="Arial"/>
        </w:rPr>
        <w:t>Z</w:t>
      </w:r>
      <w:r w:rsidR="00E85855" w:rsidRPr="00BF37E1">
        <w:rPr>
          <w:rFonts w:ascii="Arial" w:hAnsi="Arial" w:cs="Arial"/>
        </w:rPr>
        <w:t>-</w:t>
      </w:r>
      <w:r w:rsidR="00E85855">
        <w:rPr>
          <w:rFonts w:ascii="Arial" w:hAnsi="Arial" w:cs="Arial"/>
        </w:rPr>
        <w:t>2</w:t>
      </w:r>
      <w:r w:rsidR="0094674E">
        <w:t>.</w:t>
      </w:r>
      <w:r w:rsidR="00B179FC">
        <w:t xml:space="preserve">  Note that the </w:t>
      </w:r>
      <w:r w:rsidR="00CF3105">
        <w:t>email message</w:t>
      </w:r>
      <w:r w:rsidR="00B179FC">
        <w:t xml:space="preserve"> is identified by the Message-ID in accordance with RFC2822 and RFC5321</w:t>
      </w:r>
      <w:r w:rsidR="00CF3105">
        <w:t>.</w:t>
      </w:r>
    </w:p>
    <w:p w14:paraId="2C84D499" w14:textId="767D4A04" w:rsidR="00E85855" w:rsidRDefault="00E85855" w:rsidP="00E85855">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Pr>
          <w:rFonts w:ascii="Arial" w:hAnsi="Arial" w:cs="Arial"/>
          <w:b/>
          <w:bCs/>
        </w:rPr>
        <w:t>Z</w:t>
      </w:r>
      <w:r>
        <w:rPr>
          <w:rStyle w:val="Strong"/>
        </w:rPr>
        <w:t>-1. Sample Data Export Event Report</w:t>
      </w:r>
    </w:p>
    <w:p w14:paraId="27F77D33" w14:textId="380333D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5C8AC5DF" w14:textId="5822E2E9"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w:t>
      </w:r>
      <w:proofErr w:type="spellStart"/>
      <w:r w:rsidRPr="00F95F3D">
        <w:rPr>
          <w:rFonts w:ascii="Courier New" w:hAnsi="Courier New" w:cs="Courier New"/>
        </w:rPr>
        <w:t>ActiveParticipant</w:t>
      </w:r>
      <w:proofErr w:type="spellEnd"/>
    </w:p>
    <w:p w14:paraId="52D5ECA1" w14:textId="79FDDE6C" w:rsid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UserID</w:t>
      </w:r>
      <w:proofErr w:type="spellEnd"/>
      <w:r w:rsidRPr="00F95F3D">
        <w:rPr>
          <w:rFonts w:ascii="Courier New" w:hAnsi="Courier New" w:cs="Courier New"/>
        </w:rPr>
        <w:t>="</w:t>
      </w:r>
      <w:r w:rsidR="00BC5983">
        <w:rPr>
          <w:rFonts w:ascii="Courier New" w:hAnsi="Courier New" w:cs="Courier New"/>
        </w:rPr>
        <w:t>Message-ID: &lt;5678.21-Nov-1997@example.com&gt;</w:t>
      </w:r>
      <w:r w:rsidRPr="00F95F3D">
        <w:rPr>
          <w:rFonts w:ascii="Courier New" w:hAnsi="Courier New" w:cs="Courier New"/>
        </w:rPr>
        <w:t>"</w:t>
      </w:r>
    </w:p>
    <w:p w14:paraId="21E44304" w14:textId="6AFFCBDC" w:rsidR="009C450C" w:rsidRPr="00F95F3D" w:rsidRDefault="009C450C" w:rsidP="009C450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Alternative</w:t>
      </w:r>
      <w:r w:rsidRPr="00F95F3D">
        <w:rPr>
          <w:rFonts w:ascii="Courier New" w:hAnsi="Courier New" w:cs="Courier New"/>
        </w:rPr>
        <w:t>UserID</w:t>
      </w:r>
      <w:proofErr w:type="spellEnd"/>
      <w:r w:rsidRPr="00F95F3D">
        <w:rPr>
          <w:rFonts w:ascii="Courier New" w:hAnsi="Courier New" w:cs="Courier New"/>
        </w:rPr>
        <w:t>="mailto://person@example.com"</w:t>
      </w:r>
    </w:p>
    <w:p w14:paraId="73E3B68D" w14:textId="248CEFB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lastRenderedPageBreak/>
        <w:tab/>
      </w:r>
      <w:r w:rsidRPr="00F95F3D">
        <w:rPr>
          <w:rFonts w:ascii="Courier New" w:hAnsi="Courier New" w:cs="Courier New"/>
        </w:rPr>
        <w:tab/>
      </w:r>
      <w:proofErr w:type="spellStart"/>
      <w:r w:rsidRPr="00F95F3D">
        <w:rPr>
          <w:rFonts w:ascii="Courier New" w:hAnsi="Courier New" w:cs="Courier New"/>
        </w:rPr>
        <w:t>UserIsRequestor</w:t>
      </w:r>
      <w:proofErr w:type="spellEnd"/>
      <w:r w:rsidRPr="00F95F3D">
        <w:rPr>
          <w:rFonts w:ascii="Courier New" w:hAnsi="Courier New" w:cs="Courier New"/>
        </w:rPr>
        <w:t>="false"&gt;</w:t>
      </w:r>
    </w:p>
    <w:p w14:paraId="01DF25CE" w14:textId="4DD444BF"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RoleIDCode</w:t>
      </w:r>
      <w:proofErr w:type="spellEnd"/>
    </w:p>
    <w:p w14:paraId="68B9F692" w14:textId="635E3F5B"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csd</w:t>
      </w:r>
      <w:proofErr w:type="spellEnd"/>
      <w:r w:rsidRPr="00F95F3D">
        <w:rPr>
          <w:rFonts w:ascii="Courier New" w:hAnsi="Courier New" w:cs="Courier New"/>
        </w:rPr>
        <w:t>-code="11015</w:t>
      </w:r>
      <w:r w:rsidR="00A93047">
        <w:rPr>
          <w:rFonts w:ascii="Courier New" w:hAnsi="Courier New" w:cs="Courier New"/>
        </w:rPr>
        <w:t>4</w:t>
      </w:r>
      <w:r w:rsidRPr="00F95F3D">
        <w:rPr>
          <w:rFonts w:ascii="Courier New" w:hAnsi="Courier New" w:cs="Courier New"/>
        </w:rPr>
        <w:t>"</w:t>
      </w:r>
    </w:p>
    <w:p w14:paraId="41353BB9" w14:textId="31B17C7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codeSystemName</w:t>
      </w:r>
      <w:proofErr w:type="spellEnd"/>
      <w:r w:rsidRPr="00F95F3D">
        <w:rPr>
          <w:rFonts w:ascii="Courier New" w:hAnsi="Courier New" w:cs="Courier New"/>
        </w:rPr>
        <w:t>="DCM"</w:t>
      </w:r>
    </w:p>
    <w:p w14:paraId="3240FC47" w14:textId="00FFFAF5"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originalText</w:t>
      </w:r>
      <w:proofErr w:type="spellEnd"/>
      <w:r w:rsidRPr="00F95F3D">
        <w:rPr>
          <w:rFonts w:ascii="Courier New" w:hAnsi="Courier New" w:cs="Courier New"/>
        </w:rPr>
        <w:t>="</w:t>
      </w:r>
      <w:r w:rsidR="00A93047">
        <w:rPr>
          <w:rFonts w:ascii="Courier New" w:hAnsi="Courier New" w:cs="Courier New"/>
        </w:rPr>
        <w:t>Destination Media</w:t>
      </w:r>
      <w:r w:rsidRPr="00F95F3D">
        <w:rPr>
          <w:rFonts w:ascii="Courier New" w:hAnsi="Courier New" w:cs="Courier New"/>
        </w:rPr>
        <w:t>"/&gt;</w:t>
      </w:r>
    </w:p>
    <w:p w14:paraId="021B01FE" w14:textId="774B3ECD"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MediaIdentifier</w:t>
      </w:r>
      <w:proofErr w:type="spellEnd"/>
      <w:r w:rsidRPr="00F95F3D">
        <w:rPr>
          <w:rFonts w:ascii="Courier New" w:hAnsi="Courier New" w:cs="Courier New"/>
        </w:rPr>
        <w:t xml:space="preserve">&gt; </w:t>
      </w:r>
    </w:p>
    <w:p w14:paraId="61282AB7" w14:textId="1CB5285A"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 xml:space="preserve">&lt;MediaType </w:t>
      </w:r>
    </w:p>
    <w:p w14:paraId="5CFB8639" w14:textId="6CD9B6AC"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csd</w:t>
      </w:r>
      <w:proofErr w:type="spellEnd"/>
      <w:r w:rsidRPr="00F95F3D">
        <w:rPr>
          <w:rFonts w:ascii="Courier New" w:hAnsi="Courier New" w:cs="Courier New"/>
        </w:rPr>
        <w:t>-code="11003</w:t>
      </w:r>
      <w:r w:rsidR="00A93047">
        <w:rPr>
          <w:rFonts w:ascii="Courier New" w:hAnsi="Courier New" w:cs="Courier New"/>
        </w:rPr>
        <w:t>1</w:t>
      </w:r>
      <w:r w:rsidRPr="00F95F3D">
        <w:rPr>
          <w:rFonts w:ascii="Courier New" w:hAnsi="Courier New" w:cs="Courier New"/>
        </w:rPr>
        <w:t xml:space="preserve">" </w:t>
      </w:r>
    </w:p>
    <w:p w14:paraId="38591E16" w14:textId="7741C43D"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codeSystemName</w:t>
      </w:r>
      <w:proofErr w:type="spellEnd"/>
      <w:r w:rsidRPr="00F95F3D">
        <w:rPr>
          <w:rFonts w:ascii="Courier New" w:hAnsi="Courier New" w:cs="Courier New"/>
        </w:rPr>
        <w:t xml:space="preserve">="DCM" </w:t>
      </w:r>
    </w:p>
    <w:p w14:paraId="4DE4029D" w14:textId="7983E3E2"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originalText</w:t>
      </w:r>
      <w:proofErr w:type="spellEnd"/>
      <w:r w:rsidRPr="00F95F3D">
        <w:rPr>
          <w:rFonts w:ascii="Courier New" w:hAnsi="Courier New" w:cs="Courier New"/>
        </w:rPr>
        <w:t>="</w:t>
      </w:r>
      <w:r w:rsidR="00CB4736">
        <w:rPr>
          <w:rFonts w:ascii="Courier New" w:hAnsi="Courier New" w:cs="Courier New"/>
        </w:rPr>
        <w:t>Email</w:t>
      </w:r>
      <w:r w:rsidR="009C450C">
        <w:rPr>
          <w:rFonts w:ascii="Courier New" w:hAnsi="Courier New" w:cs="Courier New"/>
        </w:rPr>
        <w:t xml:space="preserve"> Message</w:t>
      </w:r>
      <w:r w:rsidRPr="00F95F3D">
        <w:rPr>
          <w:rFonts w:ascii="Courier New" w:hAnsi="Courier New" w:cs="Courier New"/>
        </w:rPr>
        <w:t>"/&gt;</w:t>
      </w:r>
    </w:p>
    <w:p w14:paraId="3F452BF5" w14:textId="28A3B039"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MediaIdentifier</w:t>
      </w:r>
      <w:proofErr w:type="spellEnd"/>
      <w:r w:rsidRPr="00F95F3D">
        <w:rPr>
          <w:rFonts w:ascii="Courier New" w:hAnsi="Courier New" w:cs="Courier New"/>
        </w:rPr>
        <w:t xml:space="preserve">&gt; </w:t>
      </w:r>
    </w:p>
    <w:p w14:paraId="5BB4378F" w14:textId="2AAC3EE5" w:rsidR="00F95F3D" w:rsidRPr="00F95F3D" w:rsidRDefault="00F95F3D" w:rsidP="00F95F3D">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w:t>
      </w:r>
      <w:proofErr w:type="spellStart"/>
      <w:r w:rsidRPr="00F95F3D">
        <w:rPr>
          <w:rFonts w:ascii="Courier New" w:hAnsi="Courier New" w:cs="Courier New"/>
        </w:rPr>
        <w:t>ActiveParticipant</w:t>
      </w:r>
      <w:proofErr w:type="spellEnd"/>
      <w:r w:rsidRPr="00F95F3D">
        <w:rPr>
          <w:rFonts w:ascii="Courier New" w:hAnsi="Courier New" w:cs="Courier New"/>
        </w:rPr>
        <w:t>&gt;</w:t>
      </w:r>
      <w:r w:rsidRPr="00F95F3D">
        <w:rPr>
          <w:rFonts w:ascii="Courier New" w:hAnsi="Courier New" w:cs="Courier New"/>
        </w:rPr>
        <w:tab/>
      </w:r>
    </w:p>
    <w:p w14:paraId="01191013" w14:textId="45338FC2" w:rsidR="00F95F3D" w:rsidRDefault="00F95F3D" w:rsidP="00277865">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p>
    <w:p w14:paraId="445E0269" w14:textId="23F211FD" w:rsidR="00CC7857" w:rsidRDefault="00CC7857" w:rsidP="00BF37E1">
      <w:pPr>
        <w:rPr>
          <w:rFonts w:ascii="Arial" w:hAnsi="Arial" w:cs="Arial"/>
        </w:rPr>
      </w:pPr>
    </w:p>
    <w:p w14:paraId="0DA38C84" w14:textId="14DD389C" w:rsidR="000877FA" w:rsidRDefault="000877FA" w:rsidP="000877FA">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Pr>
          <w:rFonts w:ascii="Arial" w:hAnsi="Arial" w:cs="Arial"/>
          <w:b/>
          <w:bCs/>
        </w:rPr>
        <w:t>Z</w:t>
      </w:r>
      <w:r>
        <w:rPr>
          <w:rStyle w:val="Strong"/>
        </w:rPr>
        <w:t xml:space="preserve">-2. Sample </w:t>
      </w:r>
      <w:r w:rsidR="00657F24">
        <w:rPr>
          <w:rStyle w:val="Strong"/>
        </w:rPr>
        <w:t xml:space="preserve">Email </w:t>
      </w:r>
      <w:r>
        <w:rPr>
          <w:rStyle w:val="Strong"/>
        </w:rPr>
        <w:t>Data Export Event Report</w:t>
      </w:r>
    </w:p>
    <w:p w14:paraId="023F1DA0" w14:textId="4C09B9FB"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w:t>
      </w:r>
      <w:proofErr w:type="spellStart"/>
      <w:r w:rsidRPr="00F95F3D">
        <w:rPr>
          <w:rFonts w:ascii="Courier New" w:hAnsi="Courier New" w:cs="Courier New"/>
        </w:rPr>
        <w:t>ActiveParticipant</w:t>
      </w:r>
      <w:proofErr w:type="spellEnd"/>
    </w:p>
    <w:p w14:paraId="4A60309B" w14:textId="72E85099"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UserID</w:t>
      </w:r>
      <w:proofErr w:type="spellEnd"/>
      <w:r w:rsidRPr="00F95F3D">
        <w:rPr>
          <w:rFonts w:ascii="Courier New" w:hAnsi="Courier New" w:cs="Courier New"/>
        </w:rPr>
        <w:t>="mailto:person@example.com</w:t>
      </w:r>
      <w:r w:rsidR="007D44D6">
        <w:rPr>
          <w:rFonts w:ascii="Courier New" w:hAnsi="Courier New" w:cs="Courier New"/>
        </w:rPr>
        <w:t>?bcc=badguy@malware.com</w:t>
      </w:r>
      <w:r w:rsidRPr="00F95F3D">
        <w:rPr>
          <w:rFonts w:ascii="Courier New" w:hAnsi="Courier New" w:cs="Courier New"/>
        </w:rPr>
        <w:t>"</w:t>
      </w:r>
    </w:p>
    <w:p w14:paraId="67358DF7" w14:textId="60C5E50D"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UserIsRequestor</w:t>
      </w:r>
      <w:proofErr w:type="spellEnd"/>
      <w:r w:rsidRPr="00F95F3D">
        <w:rPr>
          <w:rFonts w:ascii="Courier New" w:hAnsi="Courier New" w:cs="Courier New"/>
        </w:rPr>
        <w:t>="false"&gt;</w:t>
      </w:r>
    </w:p>
    <w:p w14:paraId="0C941D8B" w14:textId="22F10821"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RoleIDCode</w:t>
      </w:r>
      <w:proofErr w:type="spellEnd"/>
    </w:p>
    <w:p w14:paraId="293E04AF" w14:textId="13D19CC1"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csd</w:t>
      </w:r>
      <w:proofErr w:type="spellEnd"/>
      <w:r w:rsidRPr="00F95F3D">
        <w:rPr>
          <w:rFonts w:ascii="Courier New" w:hAnsi="Courier New" w:cs="Courier New"/>
        </w:rPr>
        <w:t>-code="110150"</w:t>
      </w:r>
    </w:p>
    <w:p w14:paraId="4B468757" w14:textId="17E50AFB"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codeSystemName</w:t>
      </w:r>
      <w:proofErr w:type="spellEnd"/>
      <w:r w:rsidRPr="00F95F3D">
        <w:rPr>
          <w:rFonts w:ascii="Courier New" w:hAnsi="Courier New" w:cs="Courier New"/>
        </w:rPr>
        <w:t>="DCM"</w:t>
      </w:r>
    </w:p>
    <w:p w14:paraId="6BC2DF4E" w14:textId="48E2F8A7"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originalText</w:t>
      </w:r>
      <w:proofErr w:type="spellEnd"/>
      <w:r w:rsidRPr="00F95F3D">
        <w:rPr>
          <w:rFonts w:ascii="Courier New" w:hAnsi="Courier New" w:cs="Courier New"/>
        </w:rPr>
        <w:t>="Application"/&gt;</w:t>
      </w:r>
    </w:p>
    <w:p w14:paraId="2DFDB736" w14:textId="466A04B8"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MediaIdentifier</w:t>
      </w:r>
      <w:proofErr w:type="spellEnd"/>
      <w:r w:rsidRPr="00F95F3D">
        <w:rPr>
          <w:rFonts w:ascii="Courier New" w:hAnsi="Courier New" w:cs="Courier New"/>
        </w:rPr>
        <w:t xml:space="preserve">&gt; </w:t>
      </w:r>
    </w:p>
    <w:p w14:paraId="796A6077" w14:textId="04491B62"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 xml:space="preserve">&lt;MediaType </w:t>
      </w:r>
    </w:p>
    <w:p w14:paraId="0103AADF" w14:textId="5568E668"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csd</w:t>
      </w:r>
      <w:proofErr w:type="spellEnd"/>
      <w:r w:rsidRPr="00F95F3D">
        <w:rPr>
          <w:rFonts w:ascii="Courier New" w:hAnsi="Courier New" w:cs="Courier New"/>
        </w:rPr>
        <w:t>-code="</w:t>
      </w:r>
      <w:r w:rsidR="009C450C">
        <w:rPr>
          <w:rFonts w:ascii="Courier New" w:hAnsi="Courier New" w:cs="Courier New"/>
        </w:rPr>
        <w:t>cp2163-02</w:t>
      </w:r>
      <w:r w:rsidRPr="00F95F3D">
        <w:rPr>
          <w:rFonts w:ascii="Courier New" w:hAnsi="Courier New" w:cs="Courier New"/>
        </w:rPr>
        <w:t xml:space="preserve">" </w:t>
      </w:r>
    </w:p>
    <w:p w14:paraId="04BEE763" w14:textId="7D273C2C"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codeSystemName</w:t>
      </w:r>
      <w:proofErr w:type="spellEnd"/>
      <w:r w:rsidRPr="00F95F3D">
        <w:rPr>
          <w:rFonts w:ascii="Courier New" w:hAnsi="Courier New" w:cs="Courier New"/>
        </w:rPr>
        <w:t xml:space="preserve">="DCM" </w:t>
      </w:r>
    </w:p>
    <w:p w14:paraId="2ABF6130" w14:textId="345C021E"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originalText</w:t>
      </w:r>
      <w:proofErr w:type="spellEnd"/>
      <w:r w:rsidRPr="00F95F3D">
        <w:rPr>
          <w:rFonts w:ascii="Courier New" w:hAnsi="Courier New" w:cs="Courier New"/>
        </w:rPr>
        <w:t>="</w:t>
      </w:r>
      <w:r w:rsidR="009C450C">
        <w:rPr>
          <w:rFonts w:ascii="Courier New" w:hAnsi="Courier New" w:cs="Courier New"/>
        </w:rPr>
        <w:t>Messaging Service</w:t>
      </w:r>
      <w:r w:rsidRPr="00F95F3D">
        <w:rPr>
          <w:rFonts w:ascii="Courier New" w:hAnsi="Courier New" w:cs="Courier New"/>
        </w:rPr>
        <w:t>"/&gt;</w:t>
      </w:r>
    </w:p>
    <w:p w14:paraId="0B003176" w14:textId="568951E1"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MediaIdentifier</w:t>
      </w:r>
      <w:proofErr w:type="spellEnd"/>
      <w:r w:rsidRPr="00F95F3D">
        <w:rPr>
          <w:rFonts w:ascii="Courier New" w:hAnsi="Courier New" w:cs="Courier New"/>
        </w:rPr>
        <w:t xml:space="preserve">&gt; </w:t>
      </w:r>
    </w:p>
    <w:p w14:paraId="217626D7" w14:textId="6D170731" w:rsidR="000877FA" w:rsidRPr="00F95F3D"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w:t>
      </w:r>
      <w:proofErr w:type="spellStart"/>
      <w:r w:rsidRPr="00F95F3D">
        <w:rPr>
          <w:rFonts w:ascii="Courier New" w:hAnsi="Courier New" w:cs="Courier New"/>
        </w:rPr>
        <w:t>ActiveParticipant</w:t>
      </w:r>
      <w:proofErr w:type="spellEnd"/>
      <w:r w:rsidRPr="00F95F3D">
        <w:rPr>
          <w:rFonts w:ascii="Courier New" w:hAnsi="Courier New" w:cs="Courier New"/>
        </w:rPr>
        <w:t>&gt;</w:t>
      </w:r>
      <w:r w:rsidRPr="00F95F3D">
        <w:rPr>
          <w:rFonts w:ascii="Courier New" w:hAnsi="Courier New" w:cs="Courier New"/>
        </w:rPr>
        <w:tab/>
      </w:r>
    </w:p>
    <w:p w14:paraId="7D5BAF3F" w14:textId="77777777" w:rsidR="000877FA" w:rsidRDefault="000877FA" w:rsidP="000877FA">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8A8EFB4" w14:textId="77777777" w:rsidR="000877FA" w:rsidRDefault="000877FA" w:rsidP="00BF37E1">
      <w:pPr>
        <w:rPr>
          <w:rFonts w:ascii="Arial" w:hAnsi="Arial" w:cs="Arial"/>
        </w:rPr>
      </w:pPr>
    </w:p>
    <w:p w14:paraId="6BA9481E" w14:textId="7B721FBD" w:rsidR="00657F24" w:rsidRDefault="00657F24" w:rsidP="00657F24">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Pr>
          <w:rFonts w:ascii="Arial" w:hAnsi="Arial" w:cs="Arial"/>
          <w:b/>
          <w:bCs/>
        </w:rPr>
        <w:t>Z</w:t>
      </w:r>
      <w:r>
        <w:rPr>
          <w:rStyle w:val="Strong"/>
        </w:rPr>
        <w:t>-3. Sample Chat Data Export Event Report</w:t>
      </w:r>
    </w:p>
    <w:p w14:paraId="584094AB"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w:t>
      </w:r>
      <w:proofErr w:type="spellStart"/>
      <w:r w:rsidRPr="00F95F3D">
        <w:rPr>
          <w:rFonts w:ascii="Courier New" w:hAnsi="Courier New" w:cs="Courier New"/>
        </w:rPr>
        <w:t>ActiveParticipant</w:t>
      </w:r>
      <w:proofErr w:type="spellEnd"/>
    </w:p>
    <w:p w14:paraId="40944202" w14:textId="1C499C01"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UserID</w:t>
      </w:r>
      <w:proofErr w:type="spellEnd"/>
      <w:r w:rsidRPr="00F95F3D">
        <w:rPr>
          <w:rFonts w:ascii="Courier New" w:hAnsi="Courier New" w:cs="Courier New"/>
        </w:rPr>
        <w:t>="</w:t>
      </w:r>
      <w:r>
        <w:rPr>
          <w:rFonts w:ascii="Courier New" w:hAnsi="Courier New" w:cs="Courier New"/>
        </w:rPr>
        <w:t>sms</w:t>
      </w:r>
      <w:r w:rsidRPr="00F95F3D">
        <w:rPr>
          <w:rFonts w:ascii="Courier New" w:hAnsi="Courier New" w:cs="Courier New"/>
        </w:rPr>
        <w:t>:</w:t>
      </w:r>
      <w:r>
        <w:rPr>
          <w:rFonts w:ascii="Courier New" w:hAnsi="Courier New" w:cs="Courier New"/>
        </w:rPr>
        <w:t>1234567890</w:t>
      </w:r>
      <w:r w:rsidRPr="00F95F3D">
        <w:rPr>
          <w:rFonts w:ascii="Courier New" w:hAnsi="Courier New" w:cs="Courier New"/>
        </w:rPr>
        <w:t>"</w:t>
      </w:r>
    </w:p>
    <w:p w14:paraId="12B5110F"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UserIsRequestor</w:t>
      </w:r>
      <w:proofErr w:type="spellEnd"/>
      <w:r w:rsidRPr="00F95F3D">
        <w:rPr>
          <w:rFonts w:ascii="Courier New" w:hAnsi="Courier New" w:cs="Courier New"/>
        </w:rPr>
        <w:t>="false"&gt;</w:t>
      </w:r>
    </w:p>
    <w:p w14:paraId="475C271E"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RoleIDCode</w:t>
      </w:r>
      <w:proofErr w:type="spellEnd"/>
    </w:p>
    <w:p w14:paraId="35558C5B"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csd</w:t>
      </w:r>
      <w:proofErr w:type="spellEnd"/>
      <w:r w:rsidRPr="00F95F3D">
        <w:rPr>
          <w:rFonts w:ascii="Courier New" w:hAnsi="Courier New" w:cs="Courier New"/>
        </w:rPr>
        <w:t>-code="110150"</w:t>
      </w:r>
    </w:p>
    <w:p w14:paraId="2DF64C76"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codeSystemName</w:t>
      </w:r>
      <w:proofErr w:type="spellEnd"/>
      <w:r w:rsidRPr="00F95F3D">
        <w:rPr>
          <w:rFonts w:ascii="Courier New" w:hAnsi="Courier New" w:cs="Courier New"/>
        </w:rPr>
        <w:t>="DCM"</w:t>
      </w:r>
    </w:p>
    <w:p w14:paraId="5CE016B1"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originalText</w:t>
      </w:r>
      <w:proofErr w:type="spellEnd"/>
      <w:r w:rsidRPr="00F95F3D">
        <w:rPr>
          <w:rFonts w:ascii="Courier New" w:hAnsi="Courier New" w:cs="Courier New"/>
        </w:rPr>
        <w:t>="Application"/&gt;</w:t>
      </w:r>
    </w:p>
    <w:p w14:paraId="1BD37D9D"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MediaIdentifier</w:t>
      </w:r>
      <w:proofErr w:type="spellEnd"/>
      <w:r w:rsidRPr="00F95F3D">
        <w:rPr>
          <w:rFonts w:ascii="Courier New" w:hAnsi="Courier New" w:cs="Courier New"/>
        </w:rPr>
        <w:t xml:space="preserve">&gt; </w:t>
      </w:r>
    </w:p>
    <w:p w14:paraId="1B86A670"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 xml:space="preserve">&lt;MediaType </w:t>
      </w:r>
    </w:p>
    <w:p w14:paraId="17ABC539"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csd</w:t>
      </w:r>
      <w:proofErr w:type="spellEnd"/>
      <w:r w:rsidRPr="00F95F3D">
        <w:rPr>
          <w:rFonts w:ascii="Courier New" w:hAnsi="Courier New" w:cs="Courier New"/>
        </w:rPr>
        <w:t>-code="</w:t>
      </w:r>
      <w:r>
        <w:rPr>
          <w:rFonts w:ascii="Courier New" w:hAnsi="Courier New" w:cs="Courier New"/>
        </w:rPr>
        <w:t>cp2163-02</w:t>
      </w:r>
      <w:r w:rsidRPr="00F95F3D">
        <w:rPr>
          <w:rFonts w:ascii="Courier New" w:hAnsi="Courier New" w:cs="Courier New"/>
        </w:rPr>
        <w:t xml:space="preserve">" </w:t>
      </w:r>
    </w:p>
    <w:p w14:paraId="33B9C777"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codeSystemName</w:t>
      </w:r>
      <w:proofErr w:type="spellEnd"/>
      <w:r w:rsidRPr="00F95F3D">
        <w:rPr>
          <w:rFonts w:ascii="Courier New" w:hAnsi="Courier New" w:cs="Courier New"/>
        </w:rPr>
        <w:t xml:space="preserve">="DCM" </w:t>
      </w:r>
    </w:p>
    <w:p w14:paraId="7925FD10"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originalText</w:t>
      </w:r>
      <w:proofErr w:type="spellEnd"/>
      <w:r w:rsidRPr="00F95F3D">
        <w:rPr>
          <w:rFonts w:ascii="Courier New" w:hAnsi="Courier New" w:cs="Courier New"/>
        </w:rPr>
        <w:t>="</w:t>
      </w:r>
      <w:r>
        <w:rPr>
          <w:rFonts w:ascii="Courier New" w:hAnsi="Courier New" w:cs="Courier New"/>
        </w:rPr>
        <w:t>Messaging Service</w:t>
      </w:r>
      <w:r w:rsidRPr="00F95F3D">
        <w:rPr>
          <w:rFonts w:ascii="Courier New" w:hAnsi="Courier New" w:cs="Courier New"/>
        </w:rPr>
        <w:t>"/&gt;</w:t>
      </w:r>
    </w:p>
    <w:p w14:paraId="416A510A"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MediaIdentifier</w:t>
      </w:r>
      <w:proofErr w:type="spellEnd"/>
      <w:r w:rsidRPr="00F95F3D">
        <w:rPr>
          <w:rFonts w:ascii="Courier New" w:hAnsi="Courier New" w:cs="Courier New"/>
        </w:rPr>
        <w:t xml:space="preserve">&gt; </w:t>
      </w:r>
    </w:p>
    <w:p w14:paraId="26B3BAC9" w14:textId="77777777" w:rsidR="00657F24" w:rsidRPr="00F95F3D"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w:t>
      </w:r>
      <w:proofErr w:type="spellStart"/>
      <w:r w:rsidRPr="00F95F3D">
        <w:rPr>
          <w:rFonts w:ascii="Courier New" w:hAnsi="Courier New" w:cs="Courier New"/>
        </w:rPr>
        <w:t>ActiveParticipant</w:t>
      </w:r>
      <w:proofErr w:type="spellEnd"/>
      <w:r w:rsidRPr="00F95F3D">
        <w:rPr>
          <w:rFonts w:ascii="Courier New" w:hAnsi="Courier New" w:cs="Courier New"/>
        </w:rPr>
        <w:t>&gt;</w:t>
      </w:r>
      <w:r w:rsidRPr="00F95F3D">
        <w:rPr>
          <w:rFonts w:ascii="Courier New" w:hAnsi="Courier New" w:cs="Courier New"/>
        </w:rPr>
        <w:tab/>
      </w:r>
    </w:p>
    <w:p w14:paraId="581175CD" w14:textId="77777777" w:rsidR="00657F24" w:rsidRDefault="00657F24" w:rsidP="00657F2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6B0B7915" w14:textId="77777777" w:rsidR="00657F24" w:rsidRDefault="00657F24" w:rsidP="00BF37E1">
      <w:pPr>
        <w:rPr>
          <w:rFonts w:ascii="Arial" w:hAnsi="Arial" w:cs="Arial"/>
        </w:rPr>
      </w:pPr>
    </w:p>
    <w:p w14:paraId="5DA91777" w14:textId="77777777" w:rsidR="00657F24" w:rsidRDefault="00657F24" w:rsidP="00BF37E1">
      <w:pPr>
        <w:rPr>
          <w:rFonts w:ascii="Arial" w:hAnsi="Arial" w:cs="Arial"/>
        </w:rPr>
      </w:pPr>
    </w:p>
    <w:bookmarkEnd w:id="353"/>
    <w:p w14:paraId="53F33325" w14:textId="5C94060A" w:rsidR="007410EA" w:rsidRPr="00FE4203" w:rsidRDefault="007410EA" w:rsidP="007410EA">
      <w:pPr>
        <w:rPr>
          <w:rFonts w:ascii="Arial" w:hAnsi="Arial" w:cs="Arial"/>
          <w:b/>
          <w:bCs/>
        </w:rPr>
      </w:pPr>
      <w:r w:rsidRPr="00FE4203">
        <w:rPr>
          <w:rFonts w:ascii="Arial" w:hAnsi="Arial" w:cs="Arial"/>
          <w:b/>
          <w:bCs/>
        </w:rPr>
        <w:t>WW.</w:t>
      </w:r>
      <w:r>
        <w:rPr>
          <w:rFonts w:ascii="Arial" w:hAnsi="Arial" w:cs="Arial"/>
          <w:b/>
          <w:bCs/>
        </w:rPr>
        <w:t>ZA</w:t>
      </w:r>
      <w:r w:rsidRPr="00FE4203">
        <w:rPr>
          <w:rFonts w:ascii="Arial" w:hAnsi="Arial" w:cs="Arial"/>
          <w:b/>
          <w:bCs/>
        </w:rPr>
        <w:t xml:space="preserve"> </w:t>
      </w:r>
      <w:r>
        <w:rPr>
          <w:rFonts w:ascii="Arial" w:hAnsi="Arial" w:cs="Arial"/>
          <w:b/>
          <w:bCs/>
        </w:rPr>
        <w:t xml:space="preserve">Data Import from Email </w:t>
      </w:r>
      <w:r w:rsidRPr="00FE4203">
        <w:rPr>
          <w:rFonts w:ascii="Arial" w:hAnsi="Arial" w:cs="Arial"/>
          <w:b/>
          <w:bCs/>
        </w:rPr>
        <w:t>Example</w:t>
      </w:r>
      <w:r>
        <w:rPr>
          <w:rFonts w:ascii="Arial" w:hAnsi="Arial" w:cs="Arial"/>
          <w:b/>
          <w:bCs/>
        </w:rPr>
        <w:t>s</w:t>
      </w:r>
    </w:p>
    <w:p w14:paraId="33FDEFBA" w14:textId="6028A734" w:rsidR="007410EA" w:rsidRDefault="007410EA" w:rsidP="007410EA">
      <w:pPr>
        <w:rPr>
          <w:rFonts w:ascii="Arial" w:hAnsi="Arial" w:cs="Arial"/>
        </w:rPr>
      </w:pPr>
      <w:r>
        <w:t xml:space="preserve">Two examples of </w:t>
      </w:r>
      <w:r w:rsidRPr="005E36D6">
        <w:t>Email</w:t>
      </w:r>
      <w:r>
        <w:t xml:space="preserve"> import. One import specifying the Message-ID </w:t>
      </w:r>
      <w:r w:rsidRPr="00BF37E1">
        <w:rPr>
          <w:rFonts w:ascii="Arial" w:hAnsi="Arial" w:cs="Arial"/>
        </w:rPr>
        <w:t>shown in Example WW.</w:t>
      </w:r>
      <w:r>
        <w:rPr>
          <w:rFonts w:ascii="Arial" w:hAnsi="Arial" w:cs="Arial"/>
        </w:rPr>
        <w:t>Z</w:t>
      </w:r>
      <w:r w:rsidRPr="00BF37E1">
        <w:rPr>
          <w:rFonts w:ascii="Arial" w:hAnsi="Arial" w:cs="Arial"/>
        </w:rPr>
        <w:t>-1</w:t>
      </w:r>
      <w:r>
        <w:t xml:space="preserve">, and one using an messaging system to import </w:t>
      </w:r>
      <w:r>
        <w:rPr>
          <w:rFonts w:ascii="Arial" w:hAnsi="Arial" w:cs="Arial"/>
        </w:rPr>
        <w:t>is</w:t>
      </w:r>
      <w:r w:rsidRPr="00BF37E1">
        <w:rPr>
          <w:rFonts w:ascii="Arial" w:hAnsi="Arial" w:cs="Arial"/>
        </w:rPr>
        <w:t xml:space="preserve"> shown in Example WW.</w:t>
      </w:r>
      <w:r>
        <w:rPr>
          <w:rFonts w:ascii="Arial" w:hAnsi="Arial" w:cs="Arial"/>
        </w:rPr>
        <w:t>Z</w:t>
      </w:r>
      <w:r w:rsidRPr="00BF37E1">
        <w:rPr>
          <w:rFonts w:ascii="Arial" w:hAnsi="Arial" w:cs="Arial"/>
        </w:rPr>
        <w:t>-</w:t>
      </w:r>
      <w:r>
        <w:rPr>
          <w:rFonts w:ascii="Arial" w:hAnsi="Arial" w:cs="Arial"/>
        </w:rPr>
        <w:t>2</w:t>
      </w:r>
      <w:r>
        <w:t>.  Note that the email message is identified by the Message-ID in accordance with RFC2822 and RFC5321.</w:t>
      </w:r>
    </w:p>
    <w:p w14:paraId="2FE291E1" w14:textId="54523E1E" w:rsidR="007410EA" w:rsidRDefault="007410EA" w:rsidP="007410EA">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lastRenderedPageBreak/>
        <w:t>Example WW.</w:t>
      </w:r>
      <w:r>
        <w:rPr>
          <w:rFonts w:ascii="Arial" w:hAnsi="Arial" w:cs="Arial"/>
          <w:b/>
          <w:bCs/>
        </w:rPr>
        <w:t>Z</w:t>
      </w:r>
      <w:r>
        <w:rPr>
          <w:rStyle w:val="Strong"/>
        </w:rPr>
        <w:t>-1. Sample Data Import Event Report</w:t>
      </w:r>
    </w:p>
    <w:p w14:paraId="22034061"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71C98255"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w:t>
      </w:r>
      <w:proofErr w:type="spellStart"/>
      <w:r w:rsidRPr="00F95F3D">
        <w:rPr>
          <w:rFonts w:ascii="Courier New" w:hAnsi="Courier New" w:cs="Courier New"/>
        </w:rPr>
        <w:t>ActiveParticipant</w:t>
      </w:r>
      <w:proofErr w:type="spellEnd"/>
    </w:p>
    <w:p w14:paraId="5C44996E" w14:textId="02F1EC2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UserID</w:t>
      </w:r>
      <w:proofErr w:type="spellEnd"/>
      <w:r w:rsidRPr="00F95F3D">
        <w:rPr>
          <w:rFonts w:ascii="Courier New" w:hAnsi="Courier New" w:cs="Courier New"/>
        </w:rPr>
        <w:t>="</w:t>
      </w:r>
      <w:r>
        <w:rPr>
          <w:rFonts w:ascii="Courier New" w:hAnsi="Courier New" w:cs="Courier New"/>
        </w:rPr>
        <w:t>Message-ID: &lt;5678.21-Nov-1997@example.com&gt;</w:t>
      </w:r>
      <w:r w:rsidRPr="00F95F3D">
        <w:rPr>
          <w:rFonts w:ascii="Courier New" w:hAnsi="Courier New" w:cs="Courier New"/>
        </w:rPr>
        <w:t>"</w:t>
      </w:r>
    </w:p>
    <w:p w14:paraId="4EBF0240"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UserIsRequestor</w:t>
      </w:r>
      <w:proofErr w:type="spellEnd"/>
      <w:r w:rsidRPr="00F95F3D">
        <w:rPr>
          <w:rFonts w:ascii="Courier New" w:hAnsi="Courier New" w:cs="Courier New"/>
        </w:rPr>
        <w:t>="false"&gt;</w:t>
      </w:r>
    </w:p>
    <w:p w14:paraId="10C643AB"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RoleIDCode</w:t>
      </w:r>
      <w:proofErr w:type="spellEnd"/>
    </w:p>
    <w:p w14:paraId="211EB89C" w14:textId="7CF99DAC"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csd</w:t>
      </w:r>
      <w:proofErr w:type="spellEnd"/>
      <w:r w:rsidRPr="00F95F3D">
        <w:rPr>
          <w:rFonts w:ascii="Courier New" w:hAnsi="Courier New" w:cs="Courier New"/>
        </w:rPr>
        <w:t>-code="11015</w:t>
      </w:r>
      <w:r>
        <w:rPr>
          <w:rFonts w:ascii="Courier New" w:hAnsi="Courier New" w:cs="Courier New"/>
        </w:rPr>
        <w:t>5</w:t>
      </w:r>
      <w:r w:rsidRPr="00F95F3D">
        <w:rPr>
          <w:rFonts w:ascii="Courier New" w:hAnsi="Courier New" w:cs="Courier New"/>
        </w:rPr>
        <w:t>"</w:t>
      </w:r>
    </w:p>
    <w:p w14:paraId="329D0912"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codeSystemName</w:t>
      </w:r>
      <w:proofErr w:type="spellEnd"/>
      <w:r w:rsidRPr="00F95F3D">
        <w:rPr>
          <w:rFonts w:ascii="Courier New" w:hAnsi="Courier New" w:cs="Courier New"/>
        </w:rPr>
        <w:t>="DCM"</w:t>
      </w:r>
    </w:p>
    <w:p w14:paraId="4D71CD8E" w14:textId="31E0D07A"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originalText</w:t>
      </w:r>
      <w:proofErr w:type="spellEnd"/>
      <w:r w:rsidRPr="00F95F3D">
        <w:rPr>
          <w:rFonts w:ascii="Courier New" w:hAnsi="Courier New" w:cs="Courier New"/>
        </w:rPr>
        <w:t>="</w:t>
      </w:r>
      <w:r>
        <w:rPr>
          <w:rFonts w:ascii="Courier New" w:hAnsi="Courier New" w:cs="Courier New"/>
        </w:rPr>
        <w:t>Source Media</w:t>
      </w:r>
      <w:r w:rsidRPr="00F95F3D">
        <w:rPr>
          <w:rFonts w:ascii="Courier New" w:hAnsi="Courier New" w:cs="Courier New"/>
        </w:rPr>
        <w:t>"/&gt;</w:t>
      </w:r>
    </w:p>
    <w:p w14:paraId="21E7AE82"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MediaIdentifier</w:t>
      </w:r>
      <w:proofErr w:type="spellEnd"/>
      <w:r w:rsidRPr="00F95F3D">
        <w:rPr>
          <w:rFonts w:ascii="Courier New" w:hAnsi="Courier New" w:cs="Courier New"/>
        </w:rPr>
        <w:t xml:space="preserve">&gt; </w:t>
      </w:r>
    </w:p>
    <w:p w14:paraId="501E769C"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 xml:space="preserve">&lt;MediaType </w:t>
      </w:r>
    </w:p>
    <w:p w14:paraId="3BB92027"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csd</w:t>
      </w:r>
      <w:proofErr w:type="spellEnd"/>
      <w:r w:rsidRPr="00F95F3D">
        <w:rPr>
          <w:rFonts w:ascii="Courier New" w:hAnsi="Courier New" w:cs="Courier New"/>
        </w:rPr>
        <w:t>-code="11003</w:t>
      </w:r>
      <w:r>
        <w:rPr>
          <w:rFonts w:ascii="Courier New" w:hAnsi="Courier New" w:cs="Courier New"/>
        </w:rPr>
        <w:t>1</w:t>
      </w:r>
      <w:r w:rsidRPr="00F95F3D">
        <w:rPr>
          <w:rFonts w:ascii="Courier New" w:hAnsi="Courier New" w:cs="Courier New"/>
        </w:rPr>
        <w:t xml:space="preserve">" </w:t>
      </w:r>
    </w:p>
    <w:p w14:paraId="48135E12"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codeSystemName</w:t>
      </w:r>
      <w:proofErr w:type="spellEnd"/>
      <w:r w:rsidRPr="00F95F3D">
        <w:rPr>
          <w:rFonts w:ascii="Courier New" w:hAnsi="Courier New" w:cs="Courier New"/>
        </w:rPr>
        <w:t xml:space="preserve">="DCM" </w:t>
      </w:r>
    </w:p>
    <w:p w14:paraId="2A0CB394"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originalText</w:t>
      </w:r>
      <w:proofErr w:type="spellEnd"/>
      <w:r w:rsidRPr="00F95F3D">
        <w:rPr>
          <w:rFonts w:ascii="Courier New" w:hAnsi="Courier New" w:cs="Courier New"/>
        </w:rPr>
        <w:t>="</w:t>
      </w:r>
      <w:r>
        <w:rPr>
          <w:rFonts w:ascii="Courier New" w:hAnsi="Courier New" w:cs="Courier New"/>
        </w:rPr>
        <w:t>Email Message</w:t>
      </w:r>
      <w:r w:rsidRPr="00F95F3D">
        <w:rPr>
          <w:rFonts w:ascii="Courier New" w:hAnsi="Courier New" w:cs="Courier New"/>
        </w:rPr>
        <w:t>"/&gt;</w:t>
      </w:r>
    </w:p>
    <w:p w14:paraId="445202D7"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MediaIdentifier</w:t>
      </w:r>
      <w:proofErr w:type="spellEnd"/>
      <w:r w:rsidRPr="00F95F3D">
        <w:rPr>
          <w:rFonts w:ascii="Courier New" w:hAnsi="Courier New" w:cs="Courier New"/>
        </w:rPr>
        <w:t xml:space="preserve">&gt; </w:t>
      </w:r>
    </w:p>
    <w:p w14:paraId="1943D64A"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w:t>
      </w:r>
      <w:proofErr w:type="spellStart"/>
      <w:r w:rsidRPr="00F95F3D">
        <w:rPr>
          <w:rFonts w:ascii="Courier New" w:hAnsi="Courier New" w:cs="Courier New"/>
        </w:rPr>
        <w:t>ActiveParticipant</w:t>
      </w:r>
      <w:proofErr w:type="spellEnd"/>
      <w:r w:rsidRPr="00F95F3D">
        <w:rPr>
          <w:rFonts w:ascii="Courier New" w:hAnsi="Courier New" w:cs="Courier New"/>
        </w:rPr>
        <w:t>&gt;</w:t>
      </w:r>
      <w:r w:rsidRPr="00F95F3D">
        <w:rPr>
          <w:rFonts w:ascii="Courier New" w:hAnsi="Courier New" w:cs="Courier New"/>
        </w:rPr>
        <w:tab/>
      </w:r>
    </w:p>
    <w:p w14:paraId="5A8082BD" w14:textId="77777777" w:rsidR="007410EA"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p>
    <w:p w14:paraId="0F246CCC" w14:textId="77777777" w:rsidR="007410EA" w:rsidRDefault="007410EA" w:rsidP="007410EA">
      <w:pPr>
        <w:rPr>
          <w:rFonts w:ascii="Arial" w:hAnsi="Arial" w:cs="Arial"/>
        </w:rPr>
      </w:pPr>
    </w:p>
    <w:p w14:paraId="036E8350" w14:textId="29DFA394" w:rsidR="007410EA" w:rsidRDefault="007410EA" w:rsidP="007410EA">
      <w:pPr>
        <w:pBdr>
          <w:top w:val="single" w:sz="4" w:space="1" w:color="auto"/>
          <w:left w:val="single" w:sz="4" w:space="4" w:color="auto"/>
          <w:bottom w:val="single" w:sz="4" w:space="1" w:color="auto"/>
          <w:right w:val="single" w:sz="4" w:space="4" w:color="auto"/>
        </w:pBdr>
        <w:jc w:val="center"/>
        <w:rPr>
          <w:rFonts w:ascii="Arial" w:hAnsi="Arial" w:cs="Arial"/>
        </w:rPr>
      </w:pPr>
      <w:r>
        <w:rPr>
          <w:rStyle w:val="Strong"/>
        </w:rPr>
        <w:t>Example WW.</w:t>
      </w:r>
      <w:r>
        <w:rPr>
          <w:rFonts w:ascii="Arial" w:hAnsi="Arial" w:cs="Arial"/>
          <w:b/>
          <w:bCs/>
        </w:rPr>
        <w:t>Z</w:t>
      </w:r>
      <w:r>
        <w:rPr>
          <w:rStyle w:val="Strong"/>
        </w:rPr>
        <w:t>-2. Sample Data Import Event Report</w:t>
      </w:r>
    </w:p>
    <w:p w14:paraId="41B04631"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w:t>
      </w:r>
      <w:proofErr w:type="spellStart"/>
      <w:r w:rsidRPr="00F95F3D">
        <w:rPr>
          <w:rFonts w:ascii="Courier New" w:hAnsi="Courier New" w:cs="Courier New"/>
        </w:rPr>
        <w:t>ActiveParticipant</w:t>
      </w:r>
      <w:proofErr w:type="spellEnd"/>
    </w:p>
    <w:p w14:paraId="22818D22" w14:textId="5C944E7C"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UserID</w:t>
      </w:r>
      <w:proofErr w:type="spellEnd"/>
      <w:r w:rsidRPr="00F95F3D">
        <w:rPr>
          <w:rFonts w:ascii="Courier New" w:hAnsi="Courier New" w:cs="Courier New"/>
        </w:rPr>
        <w:t>="</w:t>
      </w:r>
      <w:r>
        <w:rPr>
          <w:rFonts w:ascii="Courier New" w:hAnsi="Courier New" w:cs="Courier New"/>
        </w:rPr>
        <w:t>from</w:t>
      </w:r>
      <w:r w:rsidRPr="00F95F3D">
        <w:rPr>
          <w:rFonts w:ascii="Courier New" w:hAnsi="Courier New" w:cs="Courier New"/>
        </w:rPr>
        <w:t>:</w:t>
      </w:r>
      <w:r w:rsidR="007D44D6">
        <w:rPr>
          <w:rFonts w:ascii="Courier New" w:hAnsi="Courier New" w:cs="Courier New"/>
        </w:rPr>
        <w:t xml:space="preserve"> </w:t>
      </w:r>
      <w:r>
        <w:rPr>
          <w:rFonts w:ascii="Courier New" w:hAnsi="Courier New" w:cs="Courier New"/>
        </w:rPr>
        <w:t>no-bounce</w:t>
      </w:r>
      <w:r w:rsidRPr="00F95F3D">
        <w:rPr>
          <w:rFonts w:ascii="Courier New" w:hAnsi="Courier New" w:cs="Courier New"/>
        </w:rPr>
        <w:t>@example.com"</w:t>
      </w:r>
    </w:p>
    <w:p w14:paraId="5F102831"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UserIsRequestor</w:t>
      </w:r>
      <w:proofErr w:type="spellEnd"/>
      <w:r w:rsidRPr="00F95F3D">
        <w:rPr>
          <w:rFonts w:ascii="Courier New" w:hAnsi="Courier New" w:cs="Courier New"/>
        </w:rPr>
        <w:t>="false"&gt;</w:t>
      </w:r>
    </w:p>
    <w:p w14:paraId="09E2CDA6"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RoleIDCode</w:t>
      </w:r>
      <w:proofErr w:type="spellEnd"/>
    </w:p>
    <w:p w14:paraId="5CF817B8"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csd</w:t>
      </w:r>
      <w:proofErr w:type="spellEnd"/>
      <w:r w:rsidRPr="00F95F3D">
        <w:rPr>
          <w:rFonts w:ascii="Courier New" w:hAnsi="Courier New" w:cs="Courier New"/>
        </w:rPr>
        <w:t>-code="110150"</w:t>
      </w:r>
    </w:p>
    <w:p w14:paraId="34B2D373"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codeSystemName</w:t>
      </w:r>
      <w:proofErr w:type="spellEnd"/>
      <w:r w:rsidRPr="00F95F3D">
        <w:rPr>
          <w:rFonts w:ascii="Courier New" w:hAnsi="Courier New" w:cs="Courier New"/>
        </w:rPr>
        <w:t>="DCM"</w:t>
      </w:r>
    </w:p>
    <w:p w14:paraId="4B66A1F1"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originalText</w:t>
      </w:r>
      <w:proofErr w:type="spellEnd"/>
      <w:r w:rsidRPr="00F95F3D">
        <w:rPr>
          <w:rFonts w:ascii="Courier New" w:hAnsi="Courier New" w:cs="Courier New"/>
        </w:rPr>
        <w:t>="Application"/&gt;</w:t>
      </w:r>
    </w:p>
    <w:p w14:paraId="3B5F791C"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MediaIdentifier</w:t>
      </w:r>
      <w:proofErr w:type="spellEnd"/>
      <w:r w:rsidRPr="00F95F3D">
        <w:rPr>
          <w:rFonts w:ascii="Courier New" w:hAnsi="Courier New" w:cs="Courier New"/>
        </w:rPr>
        <w:t xml:space="preserve">&gt; </w:t>
      </w:r>
    </w:p>
    <w:p w14:paraId="58B609DA"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t xml:space="preserve">&lt;MediaType </w:t>
      </w:r>
    </w:p>
    <w:p w14:paraId="5AA4D280"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csd</w:t>
      </w:r>
      <w:proofErr w:type="spellEnd"/>
      <w:r w:rsidRPr="00F95F3D">
        <w:rPr>
          <w:rFonts w:ascii="Courier New" w:hAnsi="Courier New" w:cs="Courier New"/>
        </w:rPr>
        <w:t>-code="</w:t>
      </w:r>
      <w:r>
        <w:rPr>
          <w:rFonts w:ascii="Courier New" w:hAnsi="Courier New" w:cs="Courier New"/>
        </w:rPr>
        <w:t>cp2163-02</w:t>
      </w:r>
      <w:r w:rsidRPr="00F95F3D">
        <w:rPr>
          <w:rFonts w:ascii="Courier New" w:hAnsi="Courier New" w:cs="Courier New"/>
        </w:rPr>
        <w:t xml:space="preserve">" </w:t>
      </w:r>
    </w:p>
    <w:p w14:paraId="002C5E55"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codeSystemName</w:t>
      </w:r>
      <w:proofErr w:type="spellEnd"/>
      <w:r w:rsidRPr="00F95F3D">
        <w:rPr>
          <w:rFonts w:ascii="Courier New" w:hAnsi="Courier New" w:cs="Courier New"/>
        </w:rPr>
        <w:t xml:space="preserve">="DCM" </w:t>
      </w:r>
    </w:p>
    <w:p w14:paraId="412B9096"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r w:rsidRPr="00F95F3D">
        <w:rPr>
          <w:rFonts w:ascii="Courier New" w:hAnsi="Courier New" w:cs="Courier New"/>
        </w:rPr>
        <w:tab/>
      </w:r>
      <w:proofErr w:type="spellStart"/>
      <w:r w:rsidRPr="00F95F3D">
        <w:rPr>
          <w:rFonts w:ascii="Courier New" w:hAnsi="Courier New" w:cs="Courier New"/>
        </w:rPr>
        <w:t>originalText</w:t>
      </w:r>
      <w:proofErr w:type="spellEnd"/>
      <w:r w:rsidRPr="00F95F3D">
        <w:rPr>
          <w:rFonts w:ascii="Courier New" w:hAnsi="Courier New" w:cs="Courier New"/>
        </w:rPr>
        <w:t>="</w:t>
      </w:r>
      <w:r>
        <w:rPr>
          <w:rFonts w:ascii="Courier New" w:hAnsi="Courier New" w:cs="Courier New"/>
        </w:rPr>
        <w:t>Messaging Service</w:t>
      </w:r>
      <w:r w:rsidRPr="00F95F3D">
        <w:rPr>
          <w:rFonts w:ascii="Courier New" w:hAnsi="Courier New" w:cs="Courier New"/>
        </w:rPr>
        <w:t>"/&gt;</w:t>
      </w:r>
    </w:p>
    <w:p w14:paraId="3F569CB1"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ab/>
        <w:t>&lt;/</w:t>
      </w:r>
      <w:proofErr w:type="spellStart"/>
      <w:r w:rsidRPr="00F95F3D">
        <w:rPr>
          <w:rFonts w:ascii="Courier New" w:hAnsi="Courier New" w:cs="Courier New"/>
        </w:rPr>
        <w:t>MediaIdentifier</w:t>
      </w:r>
      <w:proofErr w:type="spellEnd"/>
      <w:r w:rsidRPr="00F95F3D">
        <w:rPr>
          <w:rFonts w:ascii="Courier New" w:hAnsi="Courier New" w:cs="Courier New"/>
        </w:rPr>
        <w:t xml:space="preserve">&gt; </w:t>
      </w:r>
    </w:p>
    <w:p w14:paraId="78C5FE20" w14:textId="77777777" w:rsidR="007410EA" w:rsidRPr="00F95F3D"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95F3D">
        <w:rPr>
          <w:rFonts w:ascii="Courier New" w:hAnsi="Courier New" w:cs="Courier New"/>
        </w:rPr>
        <w:t>&lt;/</w:t>
      </w:r>
      <w:proofErr w:type="spellStart"/>
      <w:r w:rsidRPr="00F95F3D">
        <w:rPr>
          <w:rFonts w:ascii="Courier New" w:hAnsi="Courier New" w:cs="Courier New"/>
        </w:rPr>
        <w:t>ActiveParticipant</w:t>
      </w:r>
      <w:proofErr w:type="spellEnd"/>
      <w:r w:rsidRPr="00F95F3D">
        <w:rPr>
          <w:rFonts w:ascii="Courier New" w:hAnsi="Courier New" w:cs="Courier New"/>
        </w:rPr>
        <w:t>&gt;</w:t>
      </w:r>
      <w:r w:rsidRPr="00F95F3D">
        <w:rPr>
          <w:rFonts w:ascii="Courier New" w:hAnsi="Courier New" w:cs="Courier New"/>
        </w:rPr>
        <w:tab/>
      </w:r>
    </w:p>
    <w:p w14:paraId="5EB30AEF" w14:textId="77777777" w:rsidR="007410EA" w:rsidRDefault="007410EA" w:rsidP="007410EA">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5B74FAA" w14:textId="77777777" w:rsidR="007410EA" w:rsidRDefault="007410EA" w:rsidP="007410EA">
      <w:pPr>
        <w:rPr>
          <w:rFonts w:ascii="Arial" w:hAnsi="Arial" w:cs="Arial"/>
        </w:rPr>
      </w:pPr>
    </w:p>
    <w:p w14:paraId="34ECF359" w14:textId="77777777" w:rsidR="00F006DC" w:rsidRDefault="00F006DC" w:rsidP="00BF37E1">
      <w:pPr>
        <w:rPr>
          <w:rFonts w:ascii="Arial" w:hAnsi="Arial" w:cs="Arial"/>
        </w:rPr>
      </w:pPr>
    </w:p>
    <w:sectPr w:rsidR="00F006DC" w:rsidSect="00A3245D">
      <w:footerReference w:type="default" r:id="rId29"/>
      <w:pgSz w:w="12240" w:h="15840"/>
      <w:pgMar w:top="851" w:right="1440" w:bottom="993" w:left="1440"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1" w:author="Robert Horn" w:date="2023-07-24T15:44:00Z" w:initials="RH">
    <w:p w14:paraId="037BA34D" w14:textId="77777777" w:rsidR="006E7653" w:rsidRDefault="006E7653" w:rsidP="007A63EC">
      <w:pPr>
        <w:pStyle w:val="CommentText"/>
      </w:pPr>
      <w:r>
        <w:rPr>
          <w:rStyle w:val="CommentReference"/>
        </w:rPr>
        <w:annotationRef/>
      </w:r>
      <w:r>
        <w:t>MC - required if application or media</w:t>
      </w:r>
    </w:p>
  </w:comment>
  <w:comment w:id="292" w:author="Robert Horn" w:date="2023-08-01T16:25:00Z" w:initials="RH">
    <w:p w14:paraId="702DE0F2" w14:textId="77777777" w:rsidR="00EA511B" w:rsidRDefault="00EA511B" w:rsidP="00502951">
      <w:pPr>
        <w:pStyle w:val="CommentText"/>
      </w:pPr>
      <w:r>
        <w:rPr>
          <w:rStyle w:val="CommentReference"/>
        </w:rPr>
        <w:annotationRef/>
      </w:r>
      <w:r>
        <w:t>Done, and condition added</w:t>
      </w:r>
    </w:p>
  </w:comment>
  <w:comment w:id="307" w:author="Robert Horn" w:date="2023-07-24T15:13:00Z" w:initials="RH">
    <w:p w14:paraId="5F06CBA8" w14:textId="56714804" w:rsidR="006B3710" w:rsidRDefault="006B3710" w:rsidP="00537898">
      <w:pPr>
        <w:pStyle w:val="CommentText"/>
      </w:pPr>
      <w:r>
        <w:rPr>
          <w:rStyle w:val="CommentReference"/>
        </w:rPr>
        <w:annotationRef/>
      </w:r>
      <w:r>
        <w:t>Figure out conditions.</w:t>
      </w:r>
    </w:p>
  </w:comment>
  <w:comment w:id="326" w:author="Nichols, Steven (GE HealthCare)" w:date="2023-07-27T14:01:00Z" w:initials="SJN">
    <w:p w14:paraId="4AD66918" w14:textId="661F6DD5" w:rsidR="00EF771D" w:rsidRDefault="00EF771D">
      <w:pPr>
        <w:pStyle w:val="CommentText"/>
      </w:pPr>
      <w:r>
        <w:rPr>
          <w:rStyle w:val="CommentReference"/>
        </w:rPr>
        <w:annotationRef/>
      </w:r>
      <w:r w:rsidR="00046719">
        <w:rPr>
          <w:noProof/>
        </w:rPr>
        <w:t>Breaking Change?</w:t>
      </w:r>
    </w:p>
  </w:comment>
  <w:comment w:id="327" w:author="Nichols, Steven (GE HealthCare)" w:date="2023-07-27T13:59:00Z" w:initials="SJN">
    <w:p w14:paraId="3726AFB8" w14:textId="079ABD05" w:rsidR="00655D5E" w:rsidRDefault="00655D5E">
      <w:pPr>
        <w:pStyle w:val="CommentText"/>
      </w:pPr>
      <w:r>
        <w:rPr>
          <w:rStyle w:val="CommentReference"/>
        </w:rPr>
        <w:annotationRef/>
      </w:r>
      <w:r w:rsidR="00046719">
        <w:rPr>
          <w:noProof/>
        </w:rPr>
        <w:t xml:space="preserve">Required if not physical media? (anything discussed in this CP could be considered "digital") </w:t>
      </w:r>
    </w:p>
  </w:comment>
  <w:comment w:id="328" w:author="Nichols, Steven (GE HealthCare)" w:date="2023-07-27T14:01:00Z" w:initials="SJN">
    <w:p w14:paraId="475B0348" w14:textId="7AD76CAC" w:rsidR="00EF771D" w:rsidRDefault="00EF771D">
      <w:pPr>
        <w:pStyle w:val="CommentText"/>
      </w:pPr>
      <w:r>
        <w:rPr>
          <w:rStyle w:val="CommentReference"/>
        </w:rPr>
        <w:annotationRef/>
      </w:r>
      <w:r>
        <w:rPr>
          <w:noProof/>
        </w:rPr>
        <w:t>Breaking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7BA34D" w15:done="1"/>
  <w15:commentEx w15:paraId="702DE0F2" w15:paraIdParent="037BA34D" w15:done="1"/>
  <w15:commentEx w15:paraId="5F06CBA8" w15:done="1"/>
  <w15:commentEx w15:paraId="4AD66918" w15:done="1"/>
  <w15:commentEx w15:paraId="3726AFB8" w15:done="1"/>
  <w15:commentEx w15:paraId="475B034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91AF7" w16cex:dateUtc="2023-07-24T19:44:00Z"/>
  <w16cex:commentExtensible w16cex:durableId="2873B085" w16cex:dateUtc="2023-08-01T20:25:00Z"/>
  <w16cex:commentExtensible w16cex:durableId="28691398" w16cex:dateUtc="2023-07-24T19:13:00Z"/>
  <w16cex:commentExtensible w16cex:durableId="286CF71F" w16cex:dateUtc="2023-07-27T19:01:00Z"/>
  <w16cex:commentExtensible w16cex:durableId="286CF6B7" w16cex:dateUtc="2023-07-27T18:59:00Z"/>
  <w16cex:commentExtensible w16cex:durableId="286CF72F" w16cex:dateUtc="2023-07-27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7BA34D" w16cid:durableId="28691AF7"/>
  <w16cid:commentId w16cid:paraId="702DE0F2" w16cid:durableId="2873B085"/>
  <w16cid:commentId w16cid:paraId="5F06CBA8" w16cid:durableId="28691398"/>
  <w16cid:commentId w16cid:paraId="4AD66918" w16cid:durableId="286CF71F"/>
  <w16cid:commentId w16cid:paraId="3726AFB8" w16cid:durableId="286CF6B7"/>
  <w16cid:commentId w16cid:paraId="475B0348" w16cid:durableId="286CF7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308B0" w14:textId="77777777" w:rsidR="006521CA" w:rsidRPr="00B87192" w:rsidRDefault="006521CA" w:rsidP="00DE1F69">
      <w:pPr>
        <w:spacing w:after="0"/>
      </w:pPr>
      <w:r>
        <w:separator/>
      </w:r>
    </w:p>
  </w:endnote>
  <w:endnote w:type="continuationSeparator" w:id="0">
    <w:p w14:paraId="2C186C25" w14:textId="77777777" w:rsidR="006521CA" w:rsidRPr="00B87192" w:rsidRDefault="006521CA" w:rsidP="00DE1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CE4E" w14:textId="77777777" w:rsidR="00DE1F69" w:rsidRPr="00355B9F" w:rsidRDefault="00DE1F69" w:rsidP="00DE1F69">
    <w:pPr>
      <w:pStyle w:val="Footer"/>
    </w:pPr>
    <w:r>
      <w:tab/>
      <w:t>Page</w:t>
    </w:r>
    <w:r w:rsidRPr="00355B9F">
      <w:t xml:space="preserve"> </w:t>
    </w:r>
    <w:r>
      <w:fldChar w:fldCharType="begin"/>
    </w:r>
    <w:r w:rsidRPr="00355B9F">
      <w:instrText xml:space="preserve"> PAGE    \* MERGEFORMAT </w:instrText>
    </w:r>
    <w:r>
      <w:fldChar w:fldCharType="separate"/>
    </w:r>
    <w:r w:rsidR="00A9378B">
      <w:rPr>
        <w:noProof/>
      </w:rPr>
      <w:t>1</w:t>
    </w:r>
    <w:r>
      <w:fldChar w:fldCharType="end"/>
    </w:r>
  </w:p>
  <w:p w14:paraId="67FD5E3A" w14:textId="77777777" w:rsidR="00DE1F69" w:rsidRDefault="00DE1F69" w:rsidP="00DE1F69">
    <w:pPr>
      <w:pStyle w:val="Footer"/>
    </w:pPr>
  </w:p>
  <w:p w14:paraId="7E14B361" w14:textId="77777777" w:rsidR="00DE1F69" w:rsidRDefault="00DE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F5112" w14:textId="77777777" w:rsidR="006521CA" w:rsidRPr="00B87192" w:rsidRDefault="006521CA" w:rsidP="00DE1F69">
      <w:pPr>
        <w:spacing w:after="0"/>
      </w:pPr>
      <w:r>
        <w:separator/>
      </w:r>
    </w:p>
  </w:footnote>
  <w:footnote w:type="continuationSeparator" w:id="0">
    <w:p w14:paraId="2A0D1C88" w14:textId="77777777" w:rsidR="006521CA" w:rsidRPr="00B87192" w:rsidRDefault="006521CA" w:rsidP="00DE1F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943"/>
    <w:multiLevelType w:val="hybridMultilevel"/>
    <w:tmpl w:val="1CE015CE"/>
    <w:lvl w:ilvl="0" w:tplc="327C34A6">
      <w:start w:val="1"/>
      <w:numFmt w:val="bullet"/>
      <w:lvlText w:val="-"/>
      <w:lvlJc w:val="left"/>
      <w:pPr>
        <w:ind w:left="465" w:hanging="360"/>
      </w:pPr>
      <w:rPr>
        <w:rFonts w:ascii="Arial" w:eastAsia="Times New Roman" w:hAnsi="Arial" w:cs="Aria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0CA262D6"/>
    <w:multiLevelType w:val="hybridMultilevel"/>
    <w:tmpl w:val="E3B42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6781C"/>
    <w:multiLevelType w:val="hybridMultilevel"/>
    <w:tmpl w:val="42BE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A7E46"/>
    <w:multiLevelType w:val="hybridMultilevel"/>
    <w:tmpl w:val="3AF08016"/>
    <w:lvl w:ilvl="0" w:tplc="0409000F">
      <w:start w:val="1"/>
      <w:numFmt w:val="decimal"/>
      <w:lvlText w:val="%1."/>
      <w:lvlJc w:val="left"/>
      <w:pPr>
        <w:ind w:left="713" w:hanging="360"/>
      </w:pPr>
      <w:rPr>
        <w:rFonts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4" w15:restartNumberingAfterBreak="0">
    <w:nsid w:val="554E4D23"/>
    <w:multiLevelType w:val="hybridMultilevel"/>
    <w:tmpl w:val="328C791E"/>
    <w:lvl w:ilvl="0" w:tplc="04090001">
      <w:start w:val="1"/>
      <w:numFmt w:val="bullet"/>
      <w:lvlText w:val=""/>
      <w:lvlJc w:val="left"/>
      <w:pPr>
        <w:ind w:left="713" w:hanging="360"/>
      </w:pPr>
      <w:rPr>
        <w:rFonts w:ascii="Symbol" w:hAnsi="Symbol" w:hint="default"/>
      </w:rPr>
    </w:lvl>
    <w:lvl w:ilvl="1" w:tplc="04090003">
      <w:start w:val="1"/>
      <w:numFmt w:val="bullet"/>
      <w:lvlText w:val="o"/>
      <w:lvlJc w:val="left"/>
      <w:pPr>
        <w:ind w:left="1433" w:hanging="360"/>
      </w:pPr>
      <w:rPr>
        <w:rFonts w:ascii="Courier New" w:hAnsi="Courier New" w:cs="Courier New" w:hint="default"/>
      </w:rPr>
    </w:lvl>
    <w:lvl w:ilvl="2" w:tplc="04090005">
      <w:start w:val="1"/>
      <w:numFmt w:val="bullet"/>
      <w:lvlText w:val=""/>
      <w:lvlJc w:val="left"/>
      <w:pPr>
        <w:ind w:left="2153" w:hanging="360"/>
      </w:pPr>
      <w:rPr>
        <w:rFonts w:ascii="Wingdings" w:hAnsi="Wingdings" w:hint="default"/>
      </w:rPr>
    </w:lvl>
    <w:lvl w:ilvl="3" w:tplc="0409000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5" w15:restartNumberingAfterBreak="0">
    <w:nsid w:val="63C12ECE"/>
    <w:multiLevelType w:val="hybridMultilevel"/>
    <w:tmpl w:val="C3D6768A"/>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6" w15:restartNumberingAfterBreak="0">
    <w:nsid w:val="6DD71EBC"/>
    <w:multiLevelType w:val="hybridMultilevel"/>
    <w:tmpl w:val="7BF83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B32B63"/>
    <w:multiLevelType w:val="hybridMultilevel"/>
    <w:tmpl w:val="86A4BFD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num w:numId="1" w16cid:durableId="313067845">
    <w:abstractNumId w:val="1"/>
  </w:num>
  <w:num w:numId="2" w16cid:durableId="1734543390">
    <w:abstractNumId w:val="0"/>
  </w:num>
  <w:num w:numId="3" w16cid:durableId="1109398300">
    <w:abstractNumId w:val="6"/>
  </w:num>
  <w:num w:numId="4" w16cid:durableId="255599790">
    <w:abstractNumId w:val="4"/>
  </w:num>
  <w:num w:numId="5" w16cid:durableId="321273178">
    <w:abstractNumId w:val="5"/>
  </w:num>
  <w:num w:numId="6" w16cid:durableId="2073386717">
    <w:abstractNumId w:val="7"/>
  </w:num>
  <w:num w:numId="7" w16cid:durableId="1566335720">
    <w:abstractNumId w:val="2"/>
  </w:num>
  <w:num w:numId="8" w16cid:durableId="30455005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s, Steven (GE HealthCare)">
    <w15:presenceInfo w15:providerId="None" w15:userId="Nichols, Steven (GE HealthCare)"/>
  </w15:person>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6"/>
  <w:doNotDisplayPageBoundaries/>
  <w:activeWritingStyle w:appName="MSWord" w:lang="en-US"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69"/>
    <w:rsid w:val="000038DC"/>
    <w:rsid w:val="0000413C"/>
    <w:rsid w:val="000119CD"/>
    <w:rsid w:val="000259B5"/>
    <w:rsid w:val="0004009F"/>
    <w:rsid w:val="00044A02"/>
    <w:rsid w:val="00045A09"/>
    <w:rsid w:val="00046719"/>
    <w:rsid w:val="00050CC4"/>
    <w:rsid w:val="00053787"/>
    <w:rsid w:val="000573A8"/>
    <w:rsid w:val="000660E8"/>
    <w:rsid w:val="00075BAF"/>
    <w:rsid w:val="00085CE7"/>
    <w:rsid w:val="000877FA"/>
    <w:rsid w:val="00093EB5"/>
    <w:rsid w:val="000A1E8B"/>
    <w:rsid w:val="000B3601"/>
    <w:rsid w:val="000B3E7D"/>
    <w:rsid w:val="000B686A"/>
    <w:rsid w:val="000C2139"/>
    <w:rsid w:val="000C2D2E"/>
    <w:rsid w:val="000D4A88"/>
    <w:rsid w:val="00103622"/>
    <w:rsid w:val="001067A8"/>
    <w:rsid w:val="00114422"/>
    <w:rsid w:val="001230AE"/>
    <w:rsid w:val="001241D5"/>
    <w:rsid w:val="00126AF6"/>
    <w:rsid w:val="00126CD6"/>
    <w:rsid w:val="001329D6"/>
    <w:rsid w:val="00162E0D"/>
    <w:rsid w:val="0019376E"/>
    <w:rsid w:val="00196055"/>
    <w:rsid w:val="001B09F0"/>
    <w:rsid w:val="001B0B98"/>
    <w:rsid w:val="001B2F94"/>
    <w:rsid w:val="001B51DD"/>
    <w:rsid w:val="001C1C0D"/>
    <w:rsid w:val="001D2A6A"/>
    <w:rsid w:val="001D562D"/>
    <w:rsid w:val="001E0548"/>
    <w:rsid w:val="001E2D22"/>
    <w:rsid w:val="001F411F"/>
    <w:rsid w:val="001F7FD1"/>
    <w:rsid w:val="00202C48"/>
    <w:rsid w:val="00214D2E"/>
    <w:rsid w:val="00222E8F"/>
    <w:rsid w:val="002306A3"/>
    <w:rsid w:val="00231D88"/>
    <w:rsid w:val="00241E9F"/>
    <w:rsid w:val="0024205A"/>
    <w:rsid w:val="00242EB0"/>
    <w:rsid w:val="002447C8"/>
    <w:rsid w:val="00250425"/>
    <w:rsid w:val="00251FA0"/>
    <w:rsid w:val="00256D01"/>
    <w:rsid w:val="00257B61"/>
    <w:rsid w:val="00265CBA"/>
    <w:rsid w:val="00270138"/>
    <w:rsid w:val="002712B2"/>
    <w:rsid w:val="0027570D"/>
    <w:rsid w:val="00277865"/>
    <w:rsid w:val="002835DC"/>
    <w:rsid w:val="002930BD"/>
    <w:rsid w:val="0029761E"/>
    <w:rsid w:val="002A0156"/>
    <w:rsid w:val="002A7EBE"/>
    <w:rsid w:val="002B36E2"/>
    <w:rsid w:val="002C02DE"/>
    <w:rsid w:val="002C1F6F"/>
    <w:rsid w:val="002C4A92"/>
    <w:rsid w:val="002E0D4D"/>
    <w:rsid w:val="002E5002"/>
    <w:rsid w:val="002E7792"/>
    <w:rsid w:val="002F0161"/>
    <w:rsid w:val="00303204"/>
    <w:rsid w:val="00304E7C"/>
    <w:rsid w:val="0032226E"/>
    <w:rsid w:val="003316BF"/>
    <w:rsid w:val="00355804"/>
    <w:rsid w:val="00357093"/>
    <w:rsid w:val="003608EB"/>
    <w:rsid w:val="00361E43"/>
    <w:rsid w:val="00366071"/>
    <w:rsid w:val="00377B74"/>
    <w:rsid w:val="00380254"/>
    <w:rsid w:val="00382B4C"/>
    <w:rsid w:val="0038404B"/>
    <w:rsid w:val="00384AE5"/>
    <w:rsid w:val="00390346"/>
    <w:rsid w:val="00395315"/>
    <w:rsid w:val="0039659E"/>
    <w:rsid w:val="003A0834"/>
    <w:rsid w:val="003A5841"/>
    <w:rsid w:val="003B23DF"/>
    <w:rsid w:val="003C0F97"/>
    <w:rsid w:val="003C71FE"/>
    <w:rsid w:val="003D5F66"/>
    <w:rsid w:val="003E60A7"/>
    <w:rsid w:val="003F1AE7"/>
    <w:rsid w:val="003F579C"/>
    <w:rsid w:val="004023DF"/>
    <w:rsid w:val="004166C6"/>
    <w:rsid w:val="00416A3E"/>
    <w:rsid w:val="0042731D"/>
    <w:rsid w:val="00431495"/>
    <w:rsid w:val="004460E9"/>
    <w:rsid w:val="00450CD6"/>
    <w:rsid w:val="004566F1"/>
    <w:rsid w:val="004641C7"/>
    <w:rsid w:val="00466B1F"/>
    <w:rsid w:val="0046752D"/>
    <w:rsid w:val="00480534"/>
    <w:rsid w:val="0048251E"/>
    <w:rsid w:val="00484332"/>
    <w:rsid w:val="004930B8"/>
    <w:rsid w:val="00493861"/>
    <w:rsid w:val="00494C67"/>
    <w:rsid w:val="004966CE"/>
    <w:rsid w:val="004A7DF6"/>
    <w:rsid w:val="004B6CBE"/>
    <w:rsid w:val="004C2CAE"/>
    <w:rsid w:val="004D0E94"/>
    <w:rsid w:val="004E41D7"/>
    <w:rsid w:val="00507169"/>
    <w:rsid w:val="00514A15"/>
    <w:rsid w:val="00515CFF"/>
    <w:rsid w:val="005246C5"/>
    <w:rsid w:val="00533790"/>
    <w:rsid w:val="0053707C"/>
    <w:rsid w:val="00551721"/>
    <w:rsid w:val="00554D7D"/>
    <w:rsid w:val="00554DFE"/>
    <w:rsid w:val="00570B69"/>
    <w:rsid w:val="0057109A"/>
    <w:rsid w:val="005742D3"/>
    <w:rsid w:val="00584BAE"/>
    <w:rsid w:val="005851E6"/>
    <w:rsid w:val="0058747E"/>
    <w:rsid w:val="005936F6"/>
    <w:rsid w:val="005979EC"/>
    <w:rsid w:val="005A1D9E"/>
    <w:rsid w:val="005A43ED"/>
    <w:rsid w:val="005A70BC"/>
    <w:rsid w:val="005B32FF"/>
    <w:rsid w:val="005C6FA7"/>
    <w:rsid w:val="005D71AC"/>
    <w:rsid w:val="005D76E2"/>
    <w:rsid w:val="005E36D6"/>
    <w:rsid w:val="00602A7C"/>
    <w:rsid w:val="00624DC3"/>
    <w:rsid w:val="00625005"/>
    <w:rsid w:val="00635846"/>
    <w:rsid w:val="0064078A"/>
    <w:rsid w:val="006428C6"/>
    <w:rsid w:val="006521CA"/>
    <w:rsid w:val="00655D5E"/>
    <w:rsid w:val="00657F24"/>
    <w:rsid w:val="00663008"/>
    <w:rsid w:val="0066300C"/>
    <w:rsid w:val="006664E0"/>
    <w:rsid w:val="006671C2"/>
    <w:rsid w:val="006741FE"/>
    <w:rsid w:val="00675025"/>
    <w:rsid w:val="00691455"/>
    <w:rsid w:val="00692EAD"/>
    <w:rsid w:val="006A15EF"/>
    <w:rsid w:val="006A5855"/>
    <w:rsid w:val="006B3710"/>
    <w:rsid w:val="006D0A90"/>
    <w:rsid w:val="006E58A7"/>
    <w:rsid w:val="006E7653"/>
    <w:rsid w:val="006E7DFC"/>
    <w:rsid w:val="0070114C"/>
    <w:rsid w:val="00701D2A"/>
    <w:rsid w:val="007135EF"/>
    <w:rsid w:val="00714019"/>
    <w:rsid w:val="00717039"/>
    <w:rsid w:val="00717446"/>
    <w:rsid w:val="00721224"/>
    <w:rsid w:val="00721253"/>
    <w:rsid w:val="00721EC8"/>
    <w:rsid w:val="007220A4"/>
    <w:rsid w:val="00724295"/>
    <w:rsid w:val="00724BBB"/>
    <w:rsid w:val="007305EC"/>
    <w:rsid w:val="007410EA"/>
    <w:rsid w:val="0074311E"/>
    <w:rsid w:val="00744462"/>
    <w:rsid w:val="00753CCD"/>
    <w:rsid w:val="007646E7"/>
    <w:rsid w:val="00772FDC"/>
    <w:rsid w:val="007734D3"/>
    <w:rsid w:val="00783D0C"/>
    <w:rsid w:val="00791E38"/>
    <w:rsid w:val="00792E6B"/>
    <w:rsid w:val="00797A32"/>
    <w:rsid w:val="007A196D"/>
    <w:rsid w:val="007B7F98"/>
    <w:rsid w:val="007D44D6"/>
    <w:rsid w:val="007D4B1D"/>
    <w:rsid w:val="007D4D4B"/>
    <w:rsid w:val="007D5F60"/>
    <w:rsid w:val="007E1DEA"/>
    <w:rsid w:val="007E5342"/>
    <w:rsid w:val="007E7B02"/>
    <w:rsid w:val="007E7FC1"/>
    <w:rsid w:val="007F684A"/>
    <w:rsid w:val="00812F2A"/>
    <w:rsid w:val="00816A07"/>
    <w:rsid w:val="00830F07"/>
    <w:rsid w:val="00835BF2"/>
    <w:rsid w:val="0084267C"/>
    <w:rsid w:val="008608A6"/>
    <w:rsid w:val="00866F95"/>
    <w:rsid w:val="00870777"/>
    <w:rsid w:val="00873545"/>
    <w:rsid w:val="00877649"/>
    <w:rsid w:val="008949A7"/>
    <w:rsid w:val="008C108F"/>
    <w:rsid w:val="008C1FEC"/>
    <w:rsid w:val="008C73F1"/>
    <w:rsid w:val="008D6373"/>
    <w:rsid w:val="008E011B"/>
    <w:rsid w:val="008E16AA"/>
    <w:rsid w:val="008F0423"/>
    <w:rsid w:val="008F5BC1"/>
    <w:rsid w:val="00900835"/>
    <w:rsid w:val="009059C4"/>
    <w:rsid w:val="00911A53"/>
    <w:rsid w:val="00912DBA"/>
    <w:rsid w:val="0091348E"/>
    <w:rsid w:val="00914BE6"/>
    <w:rsid w:val="00917F7E"/>
    <w:rsid w:val="00926449"/>
    <w:rsid w:val="00935C76"/>
    <w:rsid w:val="00942675"/>
    <w:rsid w:val="0094674E"/>
    <w:rsid w:val="0095716C"/>
    <w:rsid w:val="009606BE"/>
    <w:rsid w:val="00965603"/>
    <w:rsid w:val="00973484"/>
    <w:rsid w:val="0097419C"/>
    <w:rsid w:val="009756AD"/>
    <w:rsid w:val="00976C9C"/>
    <w:rsid w:val="00980219"/>
    <w:rsid w:val="00981571"/>
    <w:rsid w:val="009A26AD"/>
    <w:rsid w:val="009A340B"/>
    <w:rsid w:val="009B0197"/>
    <w:rsid w:val="009B3699"/>
    <w:rsid w:val="009B796B"/>
    <w:rsid w:val="009C0FEB"/>
    <w:rsid w:val="009C450C"/>
    <w:rsid w:val="009C493B"/>
    <w:rsid w:val="009C682E"/>
    <w:rsid w:val="009D0415"/>
    <w:rsid w:val="009D2B90"/>
    <w:rsid w:val="009D73E5"/>
    <w:rsid w:val="009D7954"/>
    <w:rsid w:val="009D7970"/>
    <w:rsid w:val="009E56C2"/>
    <w:rsid w:val="009E601A"/>
    <w:rsid w:val="00A04004"/>
    <w:rsid w:val="00A073C2"/>
    <w:rsid w:val="00A13F20"/>
    <w:rsid w:val="00A154B4"/>
    <w:rsid w:val="00A155DD"/>
    <w:rsid w:val="00A15DFC"/>
    <w:rsid w:val="00A16A38"/>
    <w:rsid w:val="00A2201B"/>
    <w:rsid w:val="00A241B2"/>
    <w:rsid w:val="00A3245D"/>
    <w:rsid w:val="00A33E6D"/>
    <w:rsid w:val="00A41646"/>
    <w:rsid w:val="00A41A1D"/>
    <w:rsid w:val="00A56450"/>
    <w:rsid w:val="00A6785C"/>
    <w:rsid w:val="00A70AC0"/>
    <w:rsid w:val="00A8435B"/>
    <w:rsid w:val="00A926A3"/>
    <w:rsid w:val="00A93047"/>
    <w:rsid w:val="00A9378B"/>
    <w:rsid w:val="00A94A64"/>
    <w:rsid w:val="00A96085"/>
    <w:rsid w:val="00AA2C9F"/>
    <w:rsid w:val="00AB1060"/>
    <w:rsid w:val="00AC218B"/>
    <w:rsid w:val="00AC3374"/>
    <w:rsid w:val="00AC7272"/>
    <w:rsid w:val="00AD1CC8"/>
    <w:rsid w:val="00AD63A0"/>
    <w:rsid w:val="00AD7AA0"/>
    <w:rsid w:val="00AE7485"/>
    <w:rsid w:val="00AE7E2C"/>
    <w:rsid w:val="00B049A5"/>
    <w:rsid w:val="00B179FC"/>
    <w:rsid w:val="00B251A6"/>
    <w:rsid w:val="00B44364"/>
    <w:rsid w:val="00B46A67"/>
    <w:rsid w:val="00B57422"/>
    <w:rsid w:val="00B73517"/>
    <w:rsid w:val="00B762A0"/>
    <w:rsid w:val="00B82708"/>
    <w:rsid w:val="00B840F7"/>
    <w:rsid w:val="00BA026E"/>
    <w:rsid w:val="00BA14A0"/>
    <w:rsid w:val="00BA7741"/>
    <w:rsid w:val="00BA7CE5"/>
    <w:rsid w:val="00BA7F7E"/>
    <w:rsid w:val="00BB2920"/>
    <w:rsid w:val="00BC04B9"/>
    <w:rsid w:val="00BC3ECA"/>
    <w:rsid w:val="00BC5983"/>
    <w:rsid w:val="00BD456D"/>
    <w:rsid w:val="00BE1C2A"/>
    <w:rsid w:val="00BF37E1"/>
    <w:rsid w:val="00C055A7"/>
    <w:rsid w:val="00C07359"/>
    <w:rsid w:val="00C15A82"/>
    <w:rsid w:val="00C15DC4"/>
    <w:rsid w:val="00C167A6"/>
    <w:rsid w:val="00C16AC7"/>
    <w:rsid w:val="00C20F65"/>
    <w:rsid w:val="00C2321A"/>
    <w:rsid w:val="00C50530"/>
    <w:rsid w:val="00C526E5"/>
    <w:rsid w:val="00C54BF4"/>
    <w:rsid w:val="00C60222"/>
    <w:rsid w:val="00C61486"/>
    <w:rsid w:val="00C9004E"/>
    <w:rsid w:val="00C91B2D"/>
    <w:rsid w:val="00C927EF"/>
    <w:rsid w:val="00CA0581"/>
    <w:rsid w:val="00CA1BAE"/>
    <w:rsid w:val="00CA1F90"/>
    <w:rsid w:val="00CB38FA"/>
    <w:rsid w:val="00CB4736"/>
    <w:rsid w:val="00CC22D3"/>
    <w:rsid w:val="00CC7857"/>
    <w:rsid w:val="00CD04FB"/>
    <w:rsid w:val="00CE618F"/>
    <w:rsid w:val="00CF1A00"/>
    <w:rsid w:val="00CF3105"/>
    <w:rsid w:val="00D07408"/>
    <w:rsid w:val="00D10899"/>
    <w:rsid w:val="00D1472A"/>
    <w:rsid w:val="00D351FA"/>
    <w:rsid w:val="00D4145A"/>
    <w:rsid w:val="00D41BE0"/>
    <w:rsid w:val="00D46F93"/>
    <w:rsid w:val="00D477D8"/>
    <w:rsid w:val="00D50E3C"/>
    <w:rsid w:val="00D5228C"/>
    <w:rsid w:val="00D526C5"/>
    <w:rsid w:val="00D756E2"/>
    <w:rsid w:val="00D802B3"/>
    <w:rsid w:val="00D80695"/>
    <w:rsid w:val="00D85D34"/>
    <w:rsid w:val="00D969B4"/>
    <w:rsid w:val="00DA3F64"/>
    <w:rsid w:val="00DB460B"/>
    <w:rsid w:val="00DC4C6B"/>
    <w:rsid w:val="00DD2BD3"/>
    <w:rsid w:val="00DE1F69"/>
    <w:rsid w:val="00DE2909"/>
    <w:rsid w:val="00DF0133"/>
    <w:rsid w:val="00DF336E"/>
    <w:rsid w:val="00DF722E"/>
    <w:rsid w:val="00E041AC"/>
    <w:rsid w:val="00E1088D"/>
    <w:rsid w:val="00E11258"/>
    <w:rsid w:val="00E16426"/>
    <w:rsid w:val="00E24B95"/>
    <w:rsid w:val="00E304FC"/>
    <w:rsid w:val="00E441F7"/>
    <w:rsid w:val="00E53466"/>
    <w:rsid w:val="00E53F49"/>
    <w:rsid w:val="00E6193B"/>
    <w:rsid w:val="00E627BE"/>
    <w:rsid w:val="00E71998"/>
    <w:rsid w:val="00E73880"/>
    <w:rsid w:val="00E80894"/>
    <w:rsid w:val="00E85855"/>
    <w:rsid w:val="00E85B8D"/>
    <w:rsid w:val="00E90AB3"/>
    <w:rsid w:val="00E90CFE"/>
    <w:rsid w:val="00E92029"/>
    <w:rsid w:val="00E961DC"/>
    <w:rsid w:val="00EA0A79"/>
    <w:rsid w:val="00EA2132"/>
    <w:rsid w:val="00EA2998"/>
    <w:rsid w:val="00EA511B"/>
    <w:rsid w:val="00EA6D08"/>
    <w:rsid w:val="00EC4AE9"/>
    <w:rsid w:val="00ED20BC"/>
    <w:rsid w:val="00EE2B23"/>
    <w:rsid w:val="00EF57BB"/>
    <w:rsid w:val="00EF68E7"/>
    <w:rsid w:val="00EF771D"/>
    <w:rsid w:val="00F006DC"/>
    <w:rsid w:val="00F00702"/>
    <w:rsid w:val="00F008E7"/>
    <w:rsid w:val="00F02FCA"/>
    <w:rsid w:val="00F04BFA"/>
    <w:rsid w:val="00F12567"/>
    <w:rsid w:val="00F13B45"/>
    <w:rsid w:val="00F313B4"/>
    <w:rsid w:val="00F34048"/>
    <w:rsid w:val="00F42607"/>
    <w:rsid w:val="00F51290"/>
    <w:rsid w:val="00F55E73"/>
    <w:rsid w:val="00F63602"/>
    <w:rsid w:val="00F70AE5"/>
    <w:rsid w:val="00F7185B"/>
    <w:rsid w:val="00F77C78"/>
    <w:rsid w:val="00F81F11"/>
    <w:rsid w:val="00F9042E"/>
    <w:rsid w:val="00F93AF7"/>
    <w:rsid w:val="00F940BF"/>
    <w:rsid w:val="00F95F3D"/>
    <w:rsid w:val="00FB26BA"/>
    <w:rsid w:val="00FC4916"/>
    <w:rsid w:val="00FD3C10"/>
    <w:rsid w:val="00FE0F50"/>
    <w:rsid w:val="00FE2832"/>
    <w:rsid w:val="00FE3C28"/>
    <w:rsid w:val="00FE3E63"/>
    <w:rsid w:val="00FE4203"/>
    <w:rsid w:val="00FE7780"/>
    <w:rsid w:val="00FF0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8DD"/>
  <w15:chartTrackingRefBased/>
  <w15:docId w15:val="{C44A5360-7702-4ED2-996B-B30D9D21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B95"/>
    <w:pPr>
      <w:tabs>
        <w:tab w:val="left" w:pos="720"/>
      </w:tabs>
      <w:overflowPunct w:val="0"/>
      <w:autoSpaceDE w:val="0"/>
      <w:autoSpaceDN w:val="0"/>
      <w:adjustRightInd w:val="0"/>
      <w:spacing w:after="200"/>
      <w:textAlignment w:val="baseline"/>
    </w:pPr>
    <w:rPr>
      <w:rFonts w:ascii="Helvetica" w:hAnsi="Helvetica"/>
    </w:rPr>
  </w:style>
  <w:style w:type="paragraph" w:styleId="Heading1">
    <w:name w:val="heading 1"/>
    <w:basedOn w:val="Normal"/>
    <w:next w:val="Normal"/>
    <w:link w:val="Heading1Char"/>
    <w:qFormat/>
    <w:rsid w:val="005D71AC"/>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5D71AC"/>
    <w:pPr>
      <w:keepNext/>
      <w:tabs>
        <w:tab w:val="clear" w:pos="720"/>
        <w:tab w:val="left" w:pos="1440"/>
      </w:tabs>
      <w:spacing w:after="160"/>
      <w:outlineLvl w:val="1"/>
    </w:pPr>
    <w:rPr>
      <w:b/>
      <w:caps/>
      <w:noProof/>
    </w:rPr>
  </w:style>
  <w:style w:type="paragraph" w:styleId="Heading3">
    <w:name w:val="heading 3"/>
    <w:basedOn w:val="Heading2"/>
    <w:next w:val="Normal"/>
    <w:link w:val="Heading3Char"/>
    <w:qFormat/>
    <w:rsid w:val="005D71AC"/>
    <w:pPr>
      <w:spacing w:after="80"/>
      <w:outlineLvl w:val="2"/>
    </w:pPr>
    <w:rPr>
      <w:caps w:val="0"/>
    </w:rPr>
  </w:style>
  <w:style w:type="paragraph" w:styleId="Heading4">
    <w:name w:val="heading 4"/>
    <w:basedOn w:val="Heading3"/>
    <w:next w:val="Normal"/>
    <w:link w:val="Heading4Char"/>
    <w:qFormat/>
    <w:rsid w:val="005D71AC"/>
    <w:pPr>
      <w:outlineLvl w:val="3"/>
    </w:pPr>
  </w:style>
  <w:style w:type="paragraph" w:styleId="Heading5">
    <w:name w:val="heading 5"/>
    <w:basedOn w:val="Heading4"/>
    <w:next w:val="Normal"/>
    <w:link w:val="Heading5Char"/>
    <w:qFormat/>
    <w:rsid w:val="005D71AC"/>
    <w:pPr>
      <w:outlineLvl w:val="4"/>
    </w:pPr>
  </w:style>
  <w:style w:type="paragraph" w:styleId="Heading6">
    <w:name w:val="heading 6"/>
    <w:basedOn w:val="Heading5"/>
    <w:next w:val="Normal"/>
    <w:link w:val="Heading6Char"/>
    <w:qFormat/>
    <w:rsid w:val="005D71AC"/>
    <w:pPr>
      <w:outlineLvl w:val="5"/>
    </w:pPr>
  </w:style>
  <w:style w:type="paragraph" w:styleId="Heading7">
    <w:name w:val="heading 7"/>
    <w:basedOn w:val="Heading6"/>
    <w:next w:val="Normal"/>
    <w:link w:val="Heading7Char"/>
    <w:qFormat/>
    <w:rsid w:val="005D71AC"/>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D71AC"/>
    <w:rPr>
      <w:rFonts w:ascii="Helvetica" w:eastAsia="Times New Roman" w:hAnsi="Helvetica" w:cs="Times New Roman"/>
      <w:b/>
      <w:sz w:val="24"/>
    </w:rPr>
  </w:style>
  <w:style w:type="character" w:customStyle="1" w:styleId="Heading2Char">
    <w:name w:val="Heading 2 Char"/>
    <w:link w:val="Heading2"/>
    <w:rsid w:val="005D71AC"/>
    <w:rPr>
      <w:rFonts w:ascii="Helvetica" w:hAnsi="Helvetica"/>
      <w:b/>
      <w:caps/>
      <w:noProof/>
    </w:rPr>
  </w:style>
  <w:style w:type="character" w:customStyle="1" w:styleId="Heading3Char">
    <w:name w:val="Heading 3 Char"/>
    <w:link w:val="Heading3"/>
    <w:rsid w:val="005D71AC"/>
    <w:rPr>
      <w:rFonts w:ascii="Helvetica" w:eastAsia="Times New Roman" w:hAnsi="Helvetica" w:cs="Times New Roman"/>
      <w:b/>
      <w:noProof/>
    </w:rPr>
  </w:style>
  <w:style w:type="character" w:customStyle="1" w:styleId="Heading4Char">
    <w:name w:val="Heading 4 Char"/>
    <w:link w:val="Heading4"/>
    <w:rsid w:val="005D71AC"/>
    <w:rPr>
      <w:rFonts w:ascii="Helvetica" w:eastAsia="Times New Roman" w:hAnsi="Helvetica" w:cs="Times New Roman"/>
      <w:b/>
      <w:noProof/>
    </w:rPr>
  </w:style>
  <w:style w:type="character" w:customStyle="1" w:styleId="Heading5Char">
    <w:name w:val="Heading 5 Char"/>
    <w:link w:val="Heading5"/>
    <w:rsid w:val="005D71AC"/>
    <w:rPr>
      <w:rFonts w:ascii="Helvetica" w:eastAsia="Times New Roman" w:hAnsi="Helvetica" w:cs="Times New Roman"/>
      <w:b/>
      <w:noProof/>
    </w:rPr>
  </w:style>
  <w:style w:type="character" w:customStyle="1" w:styleId="Heading6Char">
    <w:name w:val="Heading 6 Char"/>
    <w:link w:val="Heading6"/>
    <w:rsid w:val="005D71AC"/>
    <w:rPr>
      <w:rFonts w:ascii="Helvetica" w:eastAsia="Times New Roman" w:hAnsi="Helvetica" w:cs="Times New Roman"/>
      <w:b/>
      <w:noProof/>
    </w:rPr>
  </w:style>
  <w:style w:type="character" w:customStyle="1" w:styleId="Heading7Char">
    <w:name w:val="Heading 7 Char"/>
    <w:link w:val="Heading7"/>
    <w:rsid w:val="005D71AC"/>
    <w:rPr>
      <w:rFonts w:ascii="Helvetica" w:eastAsia="Times New Roman" w:hAnsi="Helvetica" w:cs="Times New Roman"/>
      <w:b/>
      <w:noProof/>
    </w:rPr>
  </w:style>
  <w:style w:type="paragraph" w:styleId="TOCHeading">
    <w:name w:val="TOC Heading"/>
    <w:basedOn w:val="Heading1"/>
    <w:next w:val="Normal"/>
    <w:uiPriority w:val="39"/>
    <w:semiHidden/>
    <w:unhideWhenUsed/>
    <w:qFormat/>
    <w:rsid w:val="005D71AC"/>
    <w:pPr>
      <w:tabs>
        <w:tab w:val="left" w:pos="720"/>
      </w:tabs>
      <w:spacing w:before="240" w:after="60"/>
      <w:jc w:val="left"/>
      <w:outlineLvl w:val="9"/>
    </w:pPr>
    <w:rPr>
      <w:rFonts w:ascii="Cambria" w:hAnsi="Cambria"/>
      <w:bCs/>
      <w:kern w:val="32"/>
      <w:sz w:val="32"/>
      <w:szCs w:val="32"/>
    </w:rPr>
  </w:style>
  <w:style w:type="paragraph" w:customStyle="1" w:styleId="FigureTitle">
    <w:name w:val="Figure Title"/>
    <w:basedOn w:val="Normal"/>
    <w:link w:val="FigureTitleChar"/>
    <w:qFormat/>
    <w:rsid w:val="005D71AC"/>
    <w:pPr>
      <w:keepNext/>
      <w:keepLines/>
      <w:tabs>
        <w:tab w:val="clear" w:pos="720"/>
      </w:tabs>
      <w:spacing w:before="200" w:after="280"/>
      <w:jc w:val="center"/>
    </w:pPr>
    <w:rPr>
      <w:b/>
    </w:rPr>
  </w:style>
  <w:style w:type="character" w:customStyle="1" w:styleId="FigureTitleChar">
    <w:name w:val="Figure Title Char"/>
    <w:link w:val="FigureTitle"/>
    <w:rsid w:val="005D71AC"/>
    <w:rPr>
      <w:rFonts w:ascii="Helvetica" w:hAnsi="Helvetica"/>
      <w:b/>
    </w:rPr>
  </w:style>
  <w:style w:type="paragraph" w:customStyle="1" w:styleId="TableTitle">
    <w:name w:val="Table Title"/>
    <w:basedOn w:val="Normal"/>
    <w:next w:val="Normal"/>
    <w:link w:val="TableTitleChar"/>
    <w:qFormat/>
    <w:rsid w:val="005D71AC"/>
    <w:pPr>
      <w:tabs>
        <w:tab w:val="clear" w:pos="720"/>
      </w:tabs>
      <w:spacing w:after="0"/>
      <w:jc w:val="center"/>
    </w:pPr>
    <w:rPr>
      <w:b/>
    </w:rPr>
  </w:style>
  <w:style w:type="character" w:customStyle="1" w:styleId="TableTitleChar">
    <w:name w:val="Table Title Char"/>
    <w:link w:val="TableTitle"/>
    <w:rsid w:val="005D71AC"/>
    <w:rPr>
      <w:rFonts w:ascii="Helvetica" w:hAnsi="Helvetica"/>
      <w:b/>
    </w:rPr>
  </w:style>
  <w:style w:type="paragraph" w:customStyle="1" w:styleId="Bullet3">
    <w:name w:val="Bullet3"/>
    <w:basedOn w:val="Normal"/>
    <w:qFormat/>
    <w:rsid w:val="005D71AC"/>
    <w:pPr>
      <w:tabs>
        <w:tab w:val="clear" w:pos="720"/>
        <w:tab w:val="left" w:pos="1080"/>
        <w:tab w:val="left" w:pos="1440"/>
      </w:tabs>
      <w:spacing w:after="60"/>
      <w:ind w:left="1440" w:hanging="360"/>
    </w:pPr>
  </w:style>
  <w:style w:type="paragraph" w:customStyle="1" w:styleId="Bullet2">
    <w:name w:val="Bullet2"/>
    <w:basedOn w:val="Normal"/>
    <w:qFormat/>
    <w:rsid w:val="005D71AC"/>
    <w:pPr>
      <w:tabs>
        <w:tab w:val="clear" w:pos="720"/>
        <w:tab w:val="left" w:pos="1080"/>
      </w:tabs>
      <w:spacing w:after="60"/>
      <w:ind w:left="1080" w:hanging="350"/>
    </w:pPr>
  </w:style>
  <w:style w:type="paragraph" w:customStyle="1" w:styleId="Bullet1">
    <w:name w:val="Bullet1"/>
    <w:basedOn w:val="Normal"/>
    <w:qFormat/>
    <w:rsid w:val="005D71AC"/>
    <w:pPr>
      <w:spacing w:after="60"/>
      <w:ind w:left="720" w:hanging="360"/>
    </w:pPr>
  </w:style>
  <w:style w:type="paragraph" w:customStyle="1" w:styleId="Note">
    <w:name w:val="Note"/>
    <w:basedOn w:val="Normal"/>
    <w:qFormat/>
    <w:rsid w:val="005D71AC"/>
    <w:pPr>
      <w:tabs>
        <w:tab w:val="clear" w:pos="720"/>
        <w:tab w:val="left" w:pos="1080"/>
      </w:tabs>
      <w:spacing w:after="60"/>
      <w:ind w:left="1080" w:hanging="720"/>
    </w:pPr>
    <w:rPr>
      <w:sz w:val="18"/>
    </w:rPr>
  </w:style>
  <w:style w:type="paragraph" w:customStyle="1" w:styleId="TableEntry">
    <w:name w:val="Table Entry"/>
    <w:basedOn w:val="Normal"/>
    <w:qFormat/>
    <w:rsid w:val="005D71AC"/>
    <w:pPr>
      <w:tabs>
        <w:tab w:val="clear" w:pos="720"/>
      </w:tabs>
      <w:spacing w:before="40" w:after="40"/>
    </w:pPr>
  </w:style>
  <w:style w:type="paragraph" w:customStyle="1" w:styleId="Bullet0">
    <w:name w:val="Bullet0"/>
    <w:basedOn w:val="Normal"/>
    <w:qFormat/>
    <w:rsid w:val="005D71AC"/>
    <w:pPr>
      <w:tabs>
        <w:tab w:val="clear" w:pos="720"/>
        <w:tab w:val="left" w:pos="360"/>
      </w:tabs>
      <w:spacing w:after="60"/>
      <w:ind w:left="360" w:hanging="367"/>
    </w:pPr>
  </w:style>
  <w:style w:type="paragraph" w:customStyle="1" w:styleId="TableLabel">
    <w:name w:val="Table Label"/>
    <w:basedOn w:val="TableEntry"/>
    <w:qFormat/>
    <w:rsid w:val="005D71AC"/>
    <w:pPr>
      <w:keepNext/>
      <w:jc w:val="center"/>
    </w:pPr>
    <w:rPr>
      <w:b/>
    </w:rPr>
  </w:style>
  <w:style w:type="paragraph" w:customStyle="1" w:styleId="DocList">
    <w:name w:val="DocList"/>
    <w:basedOn w:val="Normal"/>
    <w:qFormat/>
    <w:rsid w:val="005D71AC"/>
    <w:pPr>
      <w:tabs>
        <w:tab w:val="clear" w:pos="720"/>
        <w:tab w:val="left" w:pos="1620"/>
      </w:tabs>
      <w:spacing w:before="60" w:after="60"/>
      <w:ind w:left="1620" w:hanging="1080"/>
    </w:pPr>
  </w:style>
  <w:style w:type="paragraph" w:customStyle="1" w:styleId="PartTitle">
    <w:name w:val="Part Title"/>
    <w:basedOn w:val="Normal"/>
    <w:qFormat/>
    <w:rsid w:val="005D71AC"/>
    <w:pPr>
      <w:tabs>
        <w:tab w:val="left" w:pos="360"/>
      </w:tabs>
      <w:jc w:val="center"/>
    </w:pPr>
    <w:rPr>
      <w:i/>
      <w:sz w:val="24"/>
    </w:rPr>
  </w:style>
  <w:style w:type="paragraph" w:customStyle="1" w:styleId="StandardTitle">
    <w:name w:val="Standard Title"/>
    <w:basedOn w:val="Normal"/>
    <w:qFormat/>
    <w:rsid w:val="005D71AC"/>
    <w:pPr>
      <w:tabs>
        <w:tab w:val="left" w:pos="360"/>
      </w:tabs>
      <w:jc w:val="center"/>
    </w:pPr>
    <w:rPr>
      <w:b/>
      <w:sz w:val="24"/>
    </w:rPr>
  </w:style>
  <w:style w:type="paragraph" w:customStyle="1" w:styleId="Instruction">
    <w:name w:val="Instruction"/>
    <w:basedOn w:val="Normal"/>
    <w:qFormat/>
    <w:rsid w:val="005D71AC"/>
    <w:pPr>
      <w:pBdr>
        <w:top w:val="single" w:sz="6" w:space="3" w:color="auto"/>
        <w:left w:val="single" w:sz="6" w:space="3" w:color="auto"/>
        <w:bottom w:val="single" w:sz="6" w:space="3" w:color="auto"/>
        <w:right w:val="single" w:sz="6" w:space="3" w:color="auto"/>
      </w:pBdr>
      <w:spacing w:before="120"/>
    </w:pPr>
    <w:rPr>
      <w:b/>
    </w:rPr>
  </w:style>
  <w:style w:type="paragraph" w:customStyle="1" w:styleId="List1">
    <w:name w:val="List1"/>
    <w:basedOn w:val="Bullet1"/>
    <w:qFormat/>
    <w:rsid w:val="005D71AC"/>
  </w:style>
  <w:style w:type="paragraph" w:customStyle="1" w:styleId="List2">
    <w:name w:val="List2"/>
    <w:basedOn w:val="Bullet2"/>
    <w:qFormat/>
    <w:rsid w:val="005D71AC"/>
    <w:pPr>
      <w:ind w:hanging="360"/>
    </w:pPr>
  </w:style>
  <w:style w:type="paragraph" w:customStyle="1" w:styleId="List3">
    <w:name w:val="List3"/>
    <w:basedOn w:val="Bullet3"/>
    <w:qFormat/>
    <w:rsid w:val="005D71AC"/>
  </w:style>
  <w:style w:type="paragraph" w:customStyle="1" w:styleId="Bullet20">
    <w:name w:val="Bullet 2"/>
    <w:basedOn w:val="Normal"/>
    <w:rsid w:val="00DE1F69"/>
    <w:pPr>
      <w:overflowPunct/>
      <w:autoSpaceDE/>
      <w:autoSpaceDN/>
      <w:adjustRightInd/>
      <w:ind w:left="1080" w:hanging="360"/>
      <w:textAlignment w:val="auto"/>
    </w:pPr>
  </w:style>
  <w:style w:type="paragraph" w:styleId="Header">
    <w:name w:val="header"/>
    <w:basedOn w:val="Normal"/>
    <w:link w:val="HeaderChar"/>
    <w:uiPriority w:val="99"/>
    <w:semiHidden/>
    <w:unhideWhenUsed/>
    <w:rsid w:val="00DE1F69"/>
    <w:pPr>
      <w:tabs>
        <w:tab w:val="clear" w:pos="720"/>
        <w:tab w:val="center" w:pos="4680"/>
        <w:tab w:val="right" w:pos="9360"/>
      </w:tabs>
      <w:spacing w:after="0"/>
    </w:pPr>
  </w:style>
  <w:style w:type="character" w:customStyle="1" w:styleId="HeaderChar">
    <w:name w:val="Header Char"/>
    <w:link w:val="Header"/>
    <w:uiPriority w:val="99"/>
    <w:semiHidden/>
    <w:rsid w:val="00DE1F69"/>
    <w:rPr>
      <w:rFonts w:ascii="Helvetica" w:hAnsi="Helvetica"/>
    </w:rPr>
  </w:style>
  <w:style w:type="paragraph" w:styleId="Footer">
    <w:name w:val="footer"/>
    <w:basedOn w:val="Normal"/>
    <w:link w:val="FooterChar"/>
    <w:uiPriority w:val="99"/>
    <w:unhideWhenUsed/>
    <w:rsid w:val="00DE1F69"/>
    <w:pPr>
      <w:tabs>
        <w:tab w:val="clear" w:pos="720"/>
        <w:tab w:val="center" w:pos="4680"/>
        <w:tab w:val="right" w:pos="9360"/>
      </w:tabs>
      <w:spacing w:after="0"/>
    </w:pPr>
  </w:style>
  <w:style w:type="character" w:customStyle="1" w:styleId="FooterChar">
    <w:name w:val="Footer Char"/>
    <w:link w:val="Footer"/>
    <w:uiPriority w:val="99"/>
    <w:semiHidden/>
    <w:rsid w:val="00DE1F69"/>
    <w:rPr>
      <w:rFonts w:ascii="Helvetica" w:hAnsi="Helvetica"/>
    </w:rPr>
  </w:style>
  <w:style w:type="paragraph" w:customStyle="1" w:styleId="Title1">
    <w:name w:val="Title1"/>
    <w:basedOn w:val="Normal"/>
    <w:rsid w:val="008F5BC1"/>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styleId="Strong">
    <w:name w:val="Strong"/>
    <w:uiPriority w:val="22"/>
    <w:qFormat/>
    <w:rsid w:val="008F5BC1"/>
    <w:rPr>
      <w:b/>
      <w:bCs/>
    </w:rPr>
  </w:style>
  <w:style w:type="paragraph" w:styleId="NormalWeb">
    <w:name w:val="Normal (Web)"/>
    <w:basedOn w:val="Normal"/>
    <w:uiPriority w:val="99"/>
    <w:unhideWhenUsed/>
    <w:rsid w:val="008F5BC1"/>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styleId="Hyperlink">
    <w:name w:val="Hyperlink"/>
    <w:uiPriority w:val="99"/>
    <w:unhideWhenUsed/>
    <w:rsid w:val="008F5BC1"/>
    <w:rPr>
      <w:color w:val="0000FF"/>
      <w:u w:val="single"/>
    </w:rPr>
  </w:style>
  <w:style w:type="character" w:customStyle="1" w:styleId="italic">
    <w:name w:val="italic"/>
    <w:rsid w:val="00DF0133"/>
  </w:style>
  <w:style w:type="character" w:styleId="UnresolvedMention">
    <w:name w:val="Unresolved Mention"/>
    <w:basedOn w:val="DefaultParagraphFont"/>
    <w:uiPriority w:val="99"/>
    <w:semiHidden/>
    <w:unhideWhenUsed/>
    <w:rsid w:val="00F7185B"/>
    <w:rPr>
      <w:color w:val="605E5C"/>
      <w:shd w:val="clear" w:color="auto" w:fill="E1DFDD"/>
    </w:rPr>
  </w:style>
  <w:style w:type="character" w:styleId="FollowedHyperlink">
    <w:name w:val="FollowedHyperlink"/>
    <w:basedOn w:val="DefaultParagraphFont"/>
    <w:uiPriority w:val="99"/>
    <w:semiHidden/>
    <w:unhideWhenUsed/>
    <w:rsid w:val="00382B4C"/>
    <w:rPr>
      <w:color w:val="954F72" w:themeColor="followedHyperlink"/>
      <w:u w:val="single"/>
    </w:rPr>
  </w:style>
  <w:style w:type="character" w:styleId="CommentReference">
    <w:name w:val="annotation reference"/>
    <w:basedOn w:val="DefaultParagraphFont"/>
    <w:uiPriority w:val="99"/>
    <w:semiHidden/>
    <w:unhideWhenUsed/>
    <w:rsid w:val="009D7954"/>
    <w:rPr>
      <w:sz w:val="16"/>
      <w:szCs w:val="16"/>
    </w:rPr>
  </w:style>
  <w:style w:type="paragraph" w:styleId="CommentText">
    <w:name w:val="annotation text"/>
    <w:basedOn w:val="Normal"/>
    <w:link w:val="CommentTextChar"/>
    <w:uiPriority w:val="99"/>
    <w:unhideWhenUsed/>
    <w:rsid w:val="009D7954"/>
  </w:style>
  <w:style w:type="character" w:customStyle="1" w:styleId="CommentTextChar">
    <w:name w:val="Comment Text Char"/>
    <w:basedOn w:val="DefaultParagraphFont"/>
    <w:link w:val="CommentText"/>
    <w:uiPriority w:val="99"/>
    <w:rsid w:val="009D7954"/>
    <w:rPr>
      <w:rFonts w:ascii="Helvetica" w:hAnsi="Helvetica"/>
    </w:rPr>
  </w:style>
  <w:style w:type="paragraph" w:styleId="CommentSubject">
    <w:name w:val="annotation subject"/>
    <w:basedOn w:val="CommentText"/>
    <w:next w:val="CommentText"/>
    <w:link w:val="CommentSubjectChar"/>
    <w:uiPriority w:val="99"/>
    <w:semiHidden/>
    <w:unhideWhenUsed/>
    <w:rsid w:val="009D7954"/>
    <w:rPr>
      <w:b/>
      <w:bCs/>
    </w:rPr>
  </w:style>
  <w:style w:type="character" w:customStyle="1" w:styleId="CommentSubjectChar">
    <w:name w:val="Comment Subject Char"/>
    <w:basedOn w:val="CommentTextChar"/>
    <w:link w:val="CommentSubject"/>
    <w:uiPriority w:val="99"/>
    <w:semiHidden/>
    <w:rsid w:val="009D7954"/>
    <w:rPr>
      <w:rFonts w:ascii="Helvetica" w:hAnsi="Helvetica"/>
      <w:b/>
      <w:bCs/>
    </w:rPr>
  </w:style>
  <w:style w:type="paragraph" w:styleId="BalloonText">
    <w:name w:val="Balloon Text"/>
    <w:basedOn w:val="Normal"/>
    <w:link w:val="BalloonTextChar"/>
    <w:uiPriority w:val="99"/>
    <w:semiHidden/>
    <w:unhideWhenUsed/>
    <w:rsid w:val="009D79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954"/>
    <w:rPr>
      <w:rFonts w:ascii="Segoe UI" w:hAnsi="Segoe UI" w:cs="Segoe UI"/>
      <w:sz w:val="18"/>
      <w:szCs w:val="18"/>
    </w:rPr>
  </w:style>
  <w:style w:type="paragraph" w:styleId="HTMLPreformatted">
    <w:name w:val="HTML Preformatted"/>
    <w:basedOn w:val="Normal"/>
    <w:link w:val="HTMLPreformattedChar"/>
    <w:uiPriority w:val="99"/>
    <w:semiHidden/>
    <w:unhideWhenUsed/>
    <w:rsid w:val="00257B6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57B61"/>
    <w:rPr>
      <w:rFonts w:ascii="Courier New" w:hAnsi="Courier New" w:cs="Courier New"/>
    </w:rPr>
  </w:style>
  <w:style w:type="paragraph" w:styleId="ListParagraph">
    <w:name w:val="List Paragraph"/>
    <w:basedOn w:val="Normal"/>
    <w:uiPriority w:val="34"/>
    <w:rsid w:val="00724BBB"/>
    <w:pPr>
      <w:ind w:left="720"/>
      <w:contextualSpacing/>
    </w:pPr>
  </w:style>
  <w:style w:type="paragraph" w:customStyle="1" w:styleId="Title2">
    <w:name w:val="Title2"/>
    <w:basedOn w:val="Normal"/>
    <w:rsid w:val="00C60222"/>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bold">
    <w:name w:val="bold"/>
    <w:basedOn w:val="DefaultParagraphFont"/>
    <w:rsid w:val="00F04BFA"/>
  </w:style>
  <w:style w:type="paragraph" w:customStyle="1" w:styleId="Title3">
    <w:name w:val="Title3"/>
    <w:basedOn w:val="Normal"/>
    <w:rsid w:val="00F04BFA"/>
    <w:pPr>
      <w:tabs>
        <w:tab w:val="clear" w:pos="720"/>
      </w:tabs>
      <w:overflowPunct/>
      <w:autoSpaceDE/>
      <w:autoSpaceDN/>
      <w:adjustRightInd/>
      <w:spacing w:before="100" w:beforeAutospacing="1" w:after="100" w:afterAutospacing="1"/>
      <w:textAlignment w:val="auto"/>
    </w:pPr>
    <w:rPr>
      <w:rFonts w:ascii="Times New Roman" w:hAnsi="Times New Roman"/>
      <w:sz w:val="24"/>
      <w:szCs w:val="24"/>
    </w:rPr>
  </w:style>
  <w:style w:type="paragraph" w:styleId="Revision">
    <w:name w:val="Revision"/>
    <w:hidden/>
    <w:uiPriority w:val="99"/>
    <w:semiHidden/>
    <w:rsid w:val="00377B74"/>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360">
      <w:bodyDiv w:val="1"/>
      <w:marLeft w:val="0"/>
      <w:marRight w:val="0"/>
      <w:marTop w:val="0"/>
      <w:marBottom w:val="0"/>
      <w:divBdr>
        <w:top w:val="none" w:sz="0" w:space="0" w:color="auto"/>
        <w:left w:val="none" w:sz="0" w:space="0" w:color="auto"/>
        <w:bottom w:val="none" w:sz="0" w:space="0" w:color="auto"/>
        <w:right w:val="none" w:sz="0" w:space="0" w:color="auto"/>
      </w:divBdr>
      <w:divsChild>
        <w:div w:id="144516452">
          <w:marLeft w:val="0"/>
          <w:marRight w:val="0"/>
          <w:marTop w:val="0"/>
          <w:marBottom w:val="0"/>
          <w:divBdr>
            <w:top w:val="none" w:sz="0" w:space="0" w:color="auto"/>
            <w:left w:val="none" w:sz="0" w:space="0" w:color="auto"/>
            <w:bottom w:val="none" w:sz="0" w:space="0" w:color="auto"/>
            <w:right w:val="none" w:sz="0" w:space="0" w:color="auto"/>
          </w:divBdr>
          <w:divsChild>
            <w:div w:id="722094128">
              <w:marLeft w:val="0"/>
              <w:marRight w:val="0"/>
              <w:marTop w:val="0"/>
              <w:marBottom w:val="0"/>
              <w:divBdr>
                <w:top w:val="none" w:sz="0" w:space="0" w:color="auto"/>
                <w:left w:val="none" w:sz="0" w:space="0" w:color="auto"/>
                <w:bottom w:val="none" w:sz="0" w:space="0" w:color="auto"/>
                <w:right w:val="none" w:sz="0" w:space="0" w:color="auto"/>
              </w:divBdr>
              <w:divsChild>
                <w:div w:id="15264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0200">
      <w:bodyDiv w:val="1"/>
      <w:marLeft w:val="0"/>
      <w:marRight w:val="0"/>
      <w:marTop w:val="0"/>
      <w:marBottom w:val="0"/>
      <w:divBdr>
        <w:top w:val="none" w:sz="0" w:space="0" w:color="auto"/>
        <w:left w:val="none" w:sz="0" w:space="0" w:color="auto"/>
        <w:bottom w:val="none" w:sz="0" w:space="0" w:color="auto"/>
        <w:right w:val="none" w:sz="0" w:space="0" w:color="auto"/>
      </w:divBdr>
    </w:div>
    <w:div w:id="126245461">
      <w:bodyDiv w:val="1"/>
      <w:marLeft w:val="0"/>
      <w:marRight w:val="0"/>
      <w:marTop w:val="0"/>
      <w:marBottom w:val="0"/>
      <w:divBdr>
        <w:top w:val="none" w:sz="0" w:space="0" w:color="auto"/>
        <w:left w:val="none" w:sz="0" w:space="0" w:color="auto"/>
        <w:bottom w:val="none" w:sz="0" w:space="0" w:color="auto"/>
        <w:right w:val="none" w:sz="0" w:space="0" w:color="auto"/>
      </w:divBdr>
    </w:div>
    <w:div w:id="162355611">
      <w:bodyDiv w:val="1"/>
      <w:marLeft w:val="0"/>
      <w:marRight w:val="0"/>
      <w:marTop w:val="0"/>
      <w:marBottom w:val="0"/>
      <w:divBdr>
        <w:top w:val="none" w:sz="0" w:space="0" w:color="auto"/>
        <w:left w:val="none" w:sz="0" w:space="0" w:color="auto"/>
        <w:bottom w:val="none" w:sz="0" w:space="0" w:color="auto"/>
        <w:right w:val="none" w:sz="0" w:space="0" w:color="auto"/>
      </w:divBdr>
    </w:div>
    <w:div w:id="407188828">
      <w:bodyDiv w:val="1"/>
      <w:marLeft w:val="0"/>
      <w:marRight w:val="0"/>
      <w:marTop w:val="0"/>
      <w:marBottom w:val="0"/>
      <w:divBdr>
        <w:top w:val="none" w:sz="0" w:space="0" w:color="auto"/>
        <w:left w:val="none" w:sz="0" w:space="0" w:color="auto"/>
        <w:bottom w:val="none" w:sz="0" w:space="0" w:color="auto"/>
        <w:right w:val="none" w:sz="0" w:space="0" w:color="auto"/>
      </w:divBdr>
    </w:div>
    <w:div w:id="682245847">
      <w:bodyDiv w:val="1"/>
      <w:marLeft w:val="0"/>
      <w:marRight w:val="0"/>
      <w:marTop w:val="0"/>
      <w:marBottom w:val="0"/>
      <w:divBdr>
        <w:top w:val="none" w:sz="0" w:space="0" w:color="auto"/>
        <w:left w:val="none" w:sz="0" w:space="0" w:color="auto"/>
        <w:bottom w:val="none" w:sz="0" w:space="0" w:color="auto"/>
        <w:right w:val="none" w:sz="0" w:space="0" w:color="auto"/>
      </w:divBdr>
      <w:divsChild>
        <w:div w:id="442766823">
          <w:marLeft w:val="0"/>
          <w:marRight w:val="0"/>
          <w:marTop w:val="0"/>
          <w:marBottom w:val="0"/>
          <w:divBdr>
            <w:top w:val="none" w:sz="0" w:space="0" w:color="auto"/>
            <w:left w:val="none" w:sz="0" w:space="0" w:color="auto"/>
            <w:bottom w:val="none" w:sz="0" w:space="0" w:color="auto"/>
            <w:right w:val="none" w:sz="0" w:space="0" w:color="auto"/>
          </w:divBdr>
          <w:divsChild>
            <w:div w:id="1710304887">
              <w:marLeft w:val="0"/>
              <w:marRight w:val="0"/>
              <w:marTop w:val="0"/>
              <w:marBottom w:val="0"/>
              <w:divBdr>
                <w:top w:val="none" w:sz="0" w:space="0" w:color="auto"/>
                <w:left w:val="none" w:sz="0" w:space="0" w:color="auto"/>
                <w:bottom w:val="none" w:sz="0" w:space="0" w:color="auto"/>
                <w:right w:val="none" w:sz="0" w:space="0" w:color="auto"/>
              </w:divBdr>
              <w:divsChild>
                <w:div w:id="18784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6460">
          <w:marLeft w:val="0"/>
          <w:marRight w:val="0"/>
          <w:marTop w:val="0"/>
          <w:marBottom w:val="0"/>
          <w:divBdr>
            <w:top w:val="none" w:sz="0" w:space="0" w:color="auto"/>
            <w:left w:val="none" w:sz="0" w:space="0" w:color="auto"/>
            <w:bottom w:val="none" w:sz="0" w:space="0" w:color="auto"/>
            <w:right w:val="none" w:sz="0" w:space="0" w:color="auto"/>
          </w:divBdr>
        </w:div>
        <w:div w:id="35013828">
          <w:marLeft w:val="0"/>
          <w:marRight w:val="0"/>
          <w:marTop w:val="0"/>
          <w:marBottom w:val="0"/>
          <w:divBdr>
            <w:top w:val="none" w:sz="0" w:space="0" w:color="auto"/>
            <w:left w:val="none" w:sz="0" w:space="0" w:color="auto"/>
            <w:bottom w:val="none" w:sz="0" w:space="0" w:color="auto"/>
            <w:right w:val="none" w:sz="0" w:space="0" w:color="auto"/>
          </w:divBdr>
          <w:divsChild>
            <w:div w:id="18226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7595">
      <w:bodyDiv w:val="1"/>
      <w:marLeft w:val="0"/>
      <w:marRight w:val="0"/>
      <w:marTop w:val="0"/>
      <w:marBottom w:val="0"/>
      <w:divBdr>
        <w:top w:val="none" w:sz="0" w:space="0" w:color="auto"/>
        <w:left w:val="none" w:sz="0" w:space="0" w:color="auto"/>
        <w:bottom w:val="none" w:sz="0" w:space="0" w:color="auto"/>
        <w:right w:val="none" w:sz="0" w:space="0" w:color="auto"/>
      </w:divBdr>
    </w:div>
    <w:div w:id="913322905">
      <w:bodyDiv w:val="1"/>
      <w:marLeft w:val="0"/>
      <w:marRight w:val="0"/>
      <w:marTop w:val="0"/>
      <w:marBottom w:val="0"/>
      <w:divBdr>
        <w:top w:val="none" w:sz="0" w:space="0" w:color="auto"/>
        <w:left w:val="none" w:sz="0" w:space="0" w:color="auto"/>
        <w:bottom w:val="none" w:sz="0" w:space="0" w:color="auto"/>
        <w:right w:val="none" w:sz="0" w:space="0" w:color="auto"/>
      </w:divBdr>
    </w:div>
    <w:div w:id="928923166">
      <w:bodyDiv w:val="1"/>
      <w:marLeft w:val="0"/>
      <w:marRight w:val="0"/>
      <w:marTop w:val="0"/>
      <w:marBottom w:val="0"/>
      <w:divBdr>
        <w:top w:val="none" w:sz="0" w:space="0" w:color="auto"/>
        <w:left w:val="none" w:sz="0" w:space="0" w:color="auto"/>
        <w:bottom w:val="none" w:sz="0" w:space="0" w:color="auto"/>
        <w:right w:val="none" w:sz="0" w:space="0" w:color="auto"/>
      </w:divBdr>
      <w:divsChild>
        <w:div w:id="1923752420">
          <w:marLeft w:val="0"/>
          <w:marRight w:val="0"/>
          <w:marTop w:val="0"/>
          <w:marBottom w:val="0"/>
          <w:divBdr>
            <w:top w:val="none" w:sz="0" w:space="0" w:color="auto"/>
            <w:left w:val="none" w:sz="0" w:space="0" w:color="auto"/>
            <w:bottom w:val="none" w:sz="0" w:space="0" w:color="auto"/>
            <w:right w:val="none" w:sz="0" w:space="0" w:color="auto"/>
          </w:divBdr>
        </w:div>
      </w:divsChild>
    </w:div>
    <w:div w:id="1129322031">
      <w:bodyDiv w:val="1"/>
      <w:marLeft w:val="0"/>
      <w:marRight w:val="0"/>
      <w:marTop w:val="0"/>
      <w:marBottom w:val="0"/>
      <w:divBdr>
        <w:top w:val="none" w:sz="0" w:space="0" w:color="auto"/>
        <w:left w:val="none" w:sz="0" w:space="0" w:color="auto"/>
        <w:bottom w:val="none" w:sz="0" w:space="0" w:color="auto"/>
        <w:right w:val="none" w:sz="0" w:space="0" w:color="auto"/>
      </w:divBdr>
    </w:div>
    <w:div w:id="1145925245">
      <w:bodyDiv w:val="1"/>
      <w:marLeft w:val="0"/>
      <w:marRight w:val="0"/>
      <w:marTop w:val="0"/>
      <w:marBottom w:val="0"/>
      <w:divBdr>
        <w:top w:val="none" w:sz="0" w:space="0" w:color="auto"/>
        <w:left w:val="none" w:sz="0" w:space="0" w:color="auto"/>
        <w:bottom w:val="none" w:sz="0" w:space="0" w:color="auto"/>
        <w:right w:val="none" w:sz="0" w:space="0" w:color="auto"/>
      </w:divBdr>
      <w:divsChild>
        <w:div w:id="1605578067">
          <w:marLeft w:val="0"/>
          <w:marRight w:val="0"/>
          <w:marTop w:val="0"/>
          <w:marBottom w:val="0"/>
          <w:divBdr>
            <w:top w:val="none" w:sz="0" w:space="0" w:color="auto"/>
            <w:left w:val="none" w:sz="0" w:space="0" w:color="auto"/>
            <w:bottom w:val="none" w:sz="0" w:space="0" w:color="auto"/>
            <w:right w:val="none" w:sz="0" w:space="0" w:color="auto"/>
          </w:divBdr>
          <w:divsChild>
            <w:div w:id="79914067">
              <w:marLeft w:val="0"/>
              <w:marRight w:val="0"/>
              <w:marTop w:val="0"/>
              <w:marBottom w:val="0"/>
              <w:divBdr>
                <w:top w:val="none" w:sz="0" w:space="0" w:color="auto"/>
                <w:left w:val="none" w:sz="0" w:space="0" w:color="auto"/>
                <w:bottom w:val="none" w:sz="0" w:space="0" w:color="auto"/>
                <w:right w:val="none" w:sz="0" w:space="0" w:color="auto"/>
              </w:divBdr>
              <w:divsChild>
                <w:div w:id="639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222">
          <w:marLeft w:val="0"/>
          <w:marRight w:val="0"/>
          <w:marTop w:val="0"/>
          <w:marBottom w:val="0"/>
          <w:divBdr>
            <w:top w:val="none" w:sz="0" w:space="0" w:color="auto"/>
            <w:left w:val="none" w:sz="0" w:space="0" w:color="auto"/>
            <w:bottom w:val="none" w:sz="0" w:space="0" w:color="auto"/>
            <w:right w:val="none" w:sz="0" w:space="0" w:color="auto"/>
          </w:divBdr>
        </w:div>
      </w:divsChild>
    </w:div>
    <w:div w:id="1169834840">
      <w:bodyDiv w:val="1"/>
      <w:marLeft w:val="0"/>
      <w:marRight w:val="0"/>
      <w:marTop w:val="0"/>
      <w:marBottom w:val="0"/>
      <w:divBdr>
        <w:top w:val="none" w:sz="0" w:space="0" w:color="auto"/>
        <w:left w:val="none" w:sz="0" w:space="0" w:color="auto"/>
        <w:bottom w:val="none" w:sz="0" w:space="0" w:color="auto"/>
        <w:right w:val="none" w:sz="0" w:space="0" w:color="auto"/>
      </w:divBdr>
    </w:div>
    <w:div w:id="1272323136">
      <w:bodyDiv w:val="1"/>
      <w:marLeft w:val="0"/>
      <w:marRight w:val="0"/>
      <w:marTop w:val="0"/>
      <w:marBottom w:val="0"/>
      <w:divBdr>
        <w:top w:val="none" w:sz="0" w:space="0" w:color="auto"/>
        <w:left w:val="none" w:sz="0" w:space="0" w:color="auto"/>
        <w:bottom w:val="none" w:sz="0" w:space="0" w:color="auto"/>
        <w:right w:val="none" w:sz="0" w:space="0" w:color="auto"/>
      </w:divBdr>
      <w:divsChild>
        <w:div w:id="689838360">
          <w:marLeft w:val="0"/>
          <w:marRight w:val="0"/>
          <w:marTop w:val="0"/>
          <w:marBottom w:val="0"/>
          <w:divBdr>
            <w:top w:val="none" w:sz="0" w:space="0" w:color="auto"/>
            <w:left w:val="none" w:sz="0" w:space="0" w:color="auto"/>
            <w:bottom w:val="none" w:sz="0" w:space="0" w:color="auto"/>
            <w:right w:val="none" w:sz="0" w:space="0" w:color="auto"/>
          </w:divBdr>
        </w:div>
      </w:divsChild>
    </w:div>
    <w:div w:id="1299917413">
      <w:bodyDiv w:val="1"/>
      <w:marLeft w:val="0"/>
      <w:marRight w:val="0"/>
      <w:marTop w:val="0"/>
      <w:marBottom w:val="0"/>
      <w:divBdr>
        <w:top w:val="none" w:sz="0" w:space="0" w:color="auto"/>
        <w:left w:val="none" w:sz="0" w:space="0" w:color="auto"/>
        <w:bottom w:val="none" w:sz="0" w:space="0" w:color="auto"/>
        <w:right w:val="none" w:sz="0" w:space="0" w:color="auto"/>
      </w:divBdr>
    </w:div>
    <w:div w:id="1315791429">
      <w:bodyDiv w:val="1"/>
      <w:marLeft w:val="0"/>
      <w:marRight w:val="0"/>
      <w:marTop w:val="0"/>
      <w:marBottom w:val="0"/>
      <w:divBdr>
        <w:top w:val="none" w:sz="0" w:space="0" w:color="auto"/>
        <w:left w:val="none" w:sz="0" w:space="0" w:color="auto"/>
        <w:bottom w:val="none" w:sz="0" w:space="0" w:color="auto"/>
        <w:right w:val="none" w:sz="0" w:space="0" w:color="auto"/>
      </w:divBdr>
    </w:div>
    <w:div w:id="1748382434">
      <w:bodyDiv w:val="1"/>
      <w:marLeft w:val="0"/>
      <w:marRight w:val="0"/>
      <w:marTop w:val="0"/>
      <w:marBottom w:val="0"/>
      <w:divBdr>
        <w:top w:val="none" w:sz="0" w:space="0" w:color="auto"/>
        <w:left w:val="none" w:sz="0" w:space="0" w:color="auto"/>
        <w:bottom w:val="none" w:sz="0" w:space="0" w:color="auto"/>
        <w:right w:val="none" w:sz="0" w:space="0" w:color="auto"/>
      </w:divBdr>
    </w:div>
    <w:div w:id="1796485895">
      <w:bodyDiv w:val="1"/>
      <w:marLeft w:val="0"/>
      <w:marRight w:val="0"/>
      <w:marTop w:val="0"/>
      <w:marBottom w:val="0"/>
      <w:divBdr>
        <w:top w:val="none" w:sz="0" w:space="0" w:color="auto"/>
        <w:left w:val="none" w:sz="0" w:space="0" w:color="auto"/>
        <w:bottom w:val="none" w:sz="0" w:space="0" w:color="auto"/>
        <w:right w:val="none" w:sz="0" w:space="0" w:color="auto"/>
      </w:divBdr>
    </w:div>
    <w:div w:id="2096510496">
      <w:bodyDiv w:val="1"/>
      <w:marLeft w:val="0"/>
      <w:marRight w:val="0"/>
      <w:marTop w:val="0"/>
      <w:marBottom w:val="0"/>
      <w:divBdr>
        <w:top w:val="none" w:sz="0" w:space="0" w:color="auto"/>
        <w:left w:val="none" w:sz="0" w:space="0" w:color="auto"/>
        <w:bottom w:val="none" w:sz="0" w:space="0" w:color="auto"/>
        <w:right w:val="none" w:sz="0" w:space="0" w:color="auto"/>
      </w:divBdr>
      <w:divsChild>
        <w:div w:id="1222912352">
          <w:marLeft w:val="0"/>
          <w:marRight w:val="0"/>
          <w:marTop w:val="0"/>
          <w:marBottom w:val="0"/>
          <w:divBdr>
            <w:top w:val="none" w:sz="0" w:space="0" w:color="auto"/>
            <w:left w:val="none" w:sz="0" w:space="0" w:color="auto"/>
            <w:bottom w:val="none" w:sz="0" w:space="0" w:color="auto"/>
            <w:right w:val="none" w:sz="0" w:space="0" w:color="auto"/>
          </w:divBdr>
          <w:divsChild>
            <w:div w:id="929048961">
              <w:marLeft w:val="0"/>
              <w:marRight w:val="0"/>
              <w:marTop w:val="0"/>
              <w:marBottom w:val="0"/>
              <w:divBdr>
                <w:top w:val="none" w:sz="0" w:space="0" w:color="auto"/>
                <w:left w:val="none" w:sz="0" w:space="0" w:color="auto"/>
                <w:bottom w:val="none" w:sz="0" w:space="0" w:color="auto"/>
                <w:right w:val="none" w:sz="0" w:space="0" w:color="auto"/>
              </w:divBdr>
              <w:divsChild>
                <w:div w:id="1040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975">
          <w:marLeft w:val="0"/>
          <w:marRight w:val="0"/>
          <w:marTop w:val="0"/>
          <w:marBottom w:val="0"/>
          <w:divBdr>
            <w:top w:val="none" w:sz="0" w:space="0" w:color="auto"/>
            <w:left w:val="none" w:sz="0" w:space="0" w:color="auto"/>
            <w:bottom w:val="none" w:sz="0" w:space="0" w:color="auto"/>
            <w:right w:val="none" w:sz="0" w:space="0" w:color="auto"/>
          </w:divBdr>
        </w:div>
      </w:divsChild>
    </w:div>
    <w:div w:id="21316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com.nema.org/medical/dicom/current/output/chtml/part15/sect_A.5.3.4.html" TargetMode="External"/><Relationship Id="rId13" Type="http://schemas.microsoft.com/office/2016/09/relationships/commentsIds" Target="commentsIds.xml"/><Relationship Id="rId18" Type="http://schemas.openxmlformats.org/officeDocument/2006/relationships/hyperlink" Target="http://dicom.nema.org/medical/dicom/current/output/chtml/part16/chapter_D.html" TargetMode="External"/><Relationship Id="rId26" Type="http://schemas.openxmlformats.org/officeDocument/2006/relationships/hyperlink" Target="http://dicom.nema.org/medical/dicom/current/output/chtml/part16/chapter_D.html" TargetMode="External"/><Relationship Id="rId3" Type="http://schemas.openxmlformats.org/officeDocument/2006/relationships/styles" Target="styles.xml"/><Relationship Id="rId21" Type="http://schemas.openxmlformats.org/officeDocument/2006/relationships/hyperlink" Target="http://dicom.nema.org/medical/dicom/current/output/chtml/part16/chapter_D.html"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dicom.nema.org/medical/dicom/current/output/chtml/part16/chapter_D.html" TargetMode="External"/><Relationship Id="rId25" Type="http://schemas.openxmlformats.org/officeDocument/2006/relationships/hyperlink" Target="http://dicom.nema.org/medical/dicom/current/output/chtml/part16/chapter_D.html" TargetMode="External"/><Relationship Id="rId2" Type="http://schemas.openxmlformats.org/officeDocument/2006/relationships/numbering" Target="numbering.xml"/><Relationship Id="rId16" Type="http://schemas.openxmlformats.org/officeDocument/2006/relationships/hyperlink" Target="http://www.rfc-editor.org/info/rfc3986" TargetMode="External"/><Relationship Id="rId20" Type="http://schemas.openxmlformats.org/officeDocument/2006/relationships/hyperlink" Target="http://dicom.nema.org/medical/dicom/current/output/chtml/part16/chapter_D.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dicom.nema.org/medical/dicom/current/output/chtml/part16/chapter_D.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fc-editor.org/info/rfc2822" TargetMode="External"/><Relationship Id="rId23" Type="http://schemas.openxmlformats.org/officeDocument/2006/relationships/hyperlink" Target="http://dicom.nema.org/medical/dicom/current/output/chtml/part16/chapter_D.html" TargetMode="External"/><Relationship Id="rId28" Type="http://schemas.openxmlformats.org/officeDocument/2006/relationships/hyperlink" Target="http://dicom.nema.org/medical/dicom/current/output/html/part03.html" TargetMode="External"/><Relationship Id="rId10" Type="http://schemas.openxmlformats.org/officeDocument/2006/relationships/hyperlink" Target="http://dicom.nema.org/medical/dicom/current/output/html/part16.html" TargetMode="External"/><Relationship Id="rId19" Type="http://schemas.openxmlformats.org/officeDocument/2006/relationships/hyperlink" Target="http://dicom.nema.org/medical/dicom/current/output/chtml/part16/chapter_D.html"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dicom.nema.org/medical/dicom/current/output/chtml/part16/sect_CID_405.html" TargetMode="External"/><Relationship Id="rId14" Type="http://schemas.microsoft.com/office/2018/08/relationships/commentsExtensible" Target="commentsExtensible.xml"/><Relationship Id="rId22" Type="http://schemas.openxmlformats.org/officeDocument/2006/relationships/hyperlink" Target="http://dicom.nema.org/medical/dicom/current/output/chtml/part16/chapter_D.html" TargetMode="External"/><Relationship Id="rId27" Type="http://schemas.openxmlformats.org/officeDocument/2006/relationships/hyperlink" Target="http://dicom.nema.org/medical/dicom/current/output/html/part03.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C5F27-8E98-4756-81EA-E3CCAA008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3403</Words>
  <Characters>19400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&lt;short summary of the proposed change&gt;</vt:lpstr>
    </vt:vector>
  </TitlesOfParts>
  <Company>Philips</Company>
  <LinksUpToDate>false</LinksUpToDate>
  <CharactersWithSpaces>22758</CharactersWithSpaces>
  <SharedDoc>false</SharedDoc>
  <HLinks>
    <vt:vector size="6" baseType="variant">
      <vt:variant>
        <vt:i4>7077963</vt:i4>
      </vt:variant>
      <vt:variant>
        <vt:i4>0</vt:i4>
      </vt:variant>
      <vt:variant>
        <vt:i4>0</vt:i4>
      </vt:variant>
      <vt:variant>
        <vt:i4>5</vt:i4>
      </vt:variant>
      <vt:variant>
        <vt:lpwstr>mailto:dclunie@dclunie.com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&lt;short summary of the proposed change&gt;</dc:title>
  <dc:subject/>
  <dc:creator>DICOM WG 6</dc:creator>
  <cp:keywords/>
  <cp:lastModifiedBy>Robert Horn</cp:lastModifiedBy>
  <cp:revision>4</cp:revision>
  <dcterms:created xsi:type="dcterms:W3CDTF">2023-08-01T20:34:00Z</dcterms:created>
  <dcterms:modified xsi:type="dcterms:W3CDTF">2023-08-02T15:46:00Z</dcterms:modified>
</cp:coreProperties>
</file>