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71CA" w14:textId="77777777" w:rsidR="00DE1F69" w:rsidRDefault="00DE1F69" w:rsidP="00DE1F69">
      <w:pPr>
        <w:pStyle w:val="Bullet20"/>
        <w:ind w:left="0" w:firstLine="0"/>
        <w:jc w:val="center"/>
        <w:rPr>
          <w:rFonts w:ascii="Arial" w:hAnsi="Arial"/>
          <w:sz w:val="28"/>
        </w:rPr>
      </w:pPr>
      <w:r>
        <w:rPr>
          <w:rFonts w:ascii="Arial" w:hAnsi="Arial"/>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14:paraId="40563333"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0B7B02B7" w14:textId="77777777" w:rsidR="00DE1F69" w:rsidRDefault="00DE1F69" w:rsidP="00DF722E">
            <w:pPr>
              <w:pStyle w:val="TableEntry"/>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0923E007" w14:textId="7617A4CB" w:rsidR="00DE1F69" w:rsidRDefault="00AD63A0" w:rsidP="00DF722E">
            <w:pPr>
              <w:pStyle w:val="TableEntry"/>
              <w:spacing w:after="100"/>
            </w:pPr>
            <w:del w:id="0" w:author="Nichols, Steven (GE Healthcare)" w:date="2022-12-16T09:22:00Z">
              <w:r>
                <w:delText>Letter Ballot</w:delText>
              </w:r>
            </w:del>
            <w:ins w:id="1" w:author="Nichols, Steven (GE Healthcare)" w:date="2022-12-16T09:22:00Z">
              <w:r w:rsidR="00D802B3">
                <w:t>Draft Final Text</w:t>
              </w:r>
            </w:ins>
          </w:p>
        </w:tc>
      </w:tr>
      <w:tr w:rsidR="00DE1F69" w14:paraId="4D4EF79B"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45F71061" w14:textId="77777777" w:rsidR="00DE1F69" w:rsidRDefault="00DE1F69" w:rsidP="00DF722E">
            <w:pPr>
              <w:pStyle w:val="TableEntry"/>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323C45CF" w14:textId="0419FCA8" w:rsidR="00DE1F69" w:rsidRDefault="008F5BC1" w:rsidP="00DF722E">
            <w:pPr>
              <w:pStyle w:val="TableEntry"/>
              <w:spacing w:after="100"/>
            </w:pPr>
            <w:r>
              <w:t>202</w:t>
            </w:r>
            <w:r w:rsidR="00AD63A0">
              <w:t>2</w:t>
            </w:r>
            <w:r>
              <w:t>/</w:t>
            </w:r>
            <w:del w:id="2" w:author="Nichols, Steven (GE Healthcare)" w:date="2022-12-16T09:22:00Z">
              <w:r w:rsidR="00AD63A0">
                <w:delText>0</w:delText>
              </w:r>
              <w:r w:rsidR="00692EAD">
                <w:delText>1</w:delText>
              </w:r>
              <w:r>
                <w:delText>/</w:delText>
              </w:r>
              <w:r w:rsidR="00692EAD">
                <w:delText>1</w:delText>
              </w:r>
              <w:r w:rsidR="00AD63A0">
                <w:delText>3</w:delText>
              </w:r>
            </w:del>
            <w:ins w:id="3" w:author="Nichols, Steven (GE Healthcare)" w:date="2022-12-16T09:22:00Z">
              <w:r w:rsidR="00B73517">
                <w:t>12</w:t>
              </w:r>
              <w:r>
                <w:t>/</w:t>
              </w:r>
              <w:r w:rsidR="00B73517">
                <w:t>15</w:t>
              </w:r>
            </w:ins>
          </w:p>
        </w:tc>
      </w:tr>
      <w:tr w:rsidR="00241E9F" w14:paraId="21996047"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97DD43E" w14:textId="77777777" w:rsidR="00241E9F" w:rsidRDefault="00241E9F" w:rsidP="00241E9F">
            <w:pPr>
              <w:pStyle w:val="TableEntry"/>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1B442DAF" w14:textId="5319E2E1" w:rsidR="00241E9F" w:rsidRDefault="00241E9F" w:rsidP="00241E9F">
            <w:pPr>
              <w:pStyle w:val="TableEntry"/>
              <w:spacing w:after="100"/>
            </w:pPr>
            <w:r>
              <w:t>steven.nichols@ge.com</w:t>
            </w:r>
          </w:p>
        </w:tc>
      </w:tr>
      <w:tr w:rsidR="00241E9F" w14:paraId="17F268D3"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40F4522" w14:textId="77777777" w:rsidR="00241E9F" w:rsidRDefault="00241E9F" w:rsidP="00241E9F">
            <w:pPr>
              <w:pStyle w:val="TableEntry"/>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28DBEBD1" w14:textId="5D759A36" w:rsidR="00241E9F" w:rsidRDefault="00241E9F" w:rsidP="00241E9F">
            <w:pPr>
              <w:pStyle w:val="TableEntry"/>
              <w:spacing w:after="100"/>
            </w:pPr>
            <w:r>
              <w:t>steven.nichols@ge.com</w:t>
            </w:r>
          </w:p>
        </w:tc>
      </w:tr>
      <w:tr w:rsidR="00241E9F" w14:paraId="03D52594"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49AC2D76" w14:textId="77777777" w:rsidR="00241E9F" w:rsidRDefault="00241E9F" w:rsidP="00241E9F">
            <w:pPr>
              <w:pStyle w:val="TableEntry"/>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6D58D44B" w14:textId="017AFDC1" w:rsidR="00241E9F" w:rsidRDefault="00241E9F" w:rsidP="00241E9F">
            <w:pPr>
              <w:pStyle w:val="TableEntry"/>
              <w:spacing w:after="100"/>
            </w:pPr>
            <w:r>
              <w:t>2021/06/17</w:t>
            </w:r>
          </w:p>
        </w:tc>
      </w:tr>
    </w:tbl>
    <w:p w14:paraId="230F5AA3" w14:textId="77777777" w:rsidR="00DE1F69" w:rsidRDefault="00DE1F69" w:rsidP="00DE1F69">
      <w:pPr>
        <w:pStyle w:val="TableEntry"/>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14:paraId="7DA4394E"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1F14D7B7" w14:textId="68C0A61C" w:rsidR="00DE1F69" w:rsidRDefault="00494C67" w:rsidP="00DE1F69">
            <w:pPr>
              <w:pStyle w:val="TableEntry"/>
              <w:tabs>
                <w:tab w:val="center" w:pos="4245"/>
              </w:tabs>
              <w:spacing w:after="100"/>
            </w:pPr>
            <w:r>
              <w:t>Correction Number</w:t>
            </w:r>
            <w:r>
              <w:tab/>
              <w:t>CP-</w:t>
            </w:r>
            <w:r w:rsidR="001B2F94">
              <w:t>2163</w:t>
            </w:r>
          </w:p>
        </w:tc>
      </w:tr>
      <w:tr w:rsidR="00DE1F69" w14:paraId="070B9EA5"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20375D86" w14:textId="1BEFF763" w:rsidR="00DE1F69" w:rsidRDefault="00DE1F69" w:rsidP="001E2D22">
            <w:pPr>
              <w:pStyle w:val="TableEntry"/>
              <w:spacing w:after="100"/>
            </w:pPr>
            <w:r>
              <w:t>Log Summary:</w:t>
            </w:r>
            <w:r>
              <w:tab/>
            </w:r>
            <w:r w:rsidR="008F5BC1">
              <w:t xml:space="preserve">Add </w:t>
            </w:r>
            <w:r w:rsidR="007734D3">
              <w:t xml:space="preserve">term </w:t>
            </w:r>
            <w:r w:rsidR="002E5002">
              <w:t xml:space="preserve">to represent the local client copy buffer </w:t>
            </w:r>
            <w:r w:rsidR="008F5BC1">
              <w:t>to CID 405</w:t>
            </w:r>
            <w:r w:rsidR="009B796B">
              <w:t xml:space="preserve"> for Data Export</w:t>
            </w:r>
          </w:p>
        </w:tc>
      </w:tr>
      <w:tr w:rsidR="00DE1F69" w14:paraId="586EB5E1"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63D1E5EC" w14:textId="77777777" w:rsidR="00DE1F69" w:rsidRDefault="00DE1F69" w:rsidP="00DF722E">
            <w:pPr>
              <w:pStyle w:val="TableEntry"/>
              <w:spacing w:after="100"/>
            </w:pPr>
            <w:r>
              <w:t>Name of Standard</w:t>
            </w:r>
          </w:p>
          <w:p w14:paraId="066E819A" w14:textId="6881EF7D" w:rsidR="00DE1F69" w:rsidRDefault="008F5BC1" w:rsidP="00DF722E">
            <w:pPr>
              <w:pStyle w:val="TableEntry"/>
              <w:spacing w:after="100"/>
            </w:pPr>
            <w:r>
              <w:t>PS3.16</w:t>
            </w:r>
            <w:r w:rsidR="00AD63A0">
              <w:t xml:space="preserve">, </w:t>
            </w:r>
            <w:r w:rsidR="000C2D2E">
              <w:t>PS3.17</w:t>
            </w:r>
            <w:ins w:id="4" w:author="Nichols, Steven (GE Healthcare)" w:date="2022-12-16T09:22:00Z">
              <w:r w:rsidR="00D802B3">
                <w:t xml:space="preserve"> 2022a</w:t>
              </w:r>
            </w:ins>
          </w:p>
        </w:tc>
      </w:tr>
      <w:tr w:rsidR="00DE1F69" w14:paraId="1643D0F5" w14:textId="77777777" w:rsidTr="00DF722E">
        <w:trPr>
          <w:cantSplit/>
          <w:trHeight w:val="363"/>
        </w:trPr>
        <w:tc>
          <w:tcPr>
            <w:tcW w:w="9710" w:type="dxa"/>
            <w:tcBorders>
              <w:top w:val="single" w:sz="6" w:space="0" w:color="auto"/>
              <w:left w:val="single" w:sz="6" w:space="0" w:color="auto"/>
              <w:bottom w:val="single" w:sz="4" w:space="0" w:color="auto"/>
              <w:right w:val="single" w:sz="6" w:space="0" w:color="auto"/>
            </w:tcBorders>
          </w:tcPr>
          <w:p w14:paraId="2A4456C6" w14:textId="77777777" w:rsidR="00DE1F69" w:rsidRDefault="00DE1F69" w:rsidP="00DF722E">
            <w:pPr>
              <w:pStyle w:val="TableEntry"/>
              <w:spacing w:after="100"/>
            </w:pPr>
            <w:r>
              <w:t>Rationale for Correction:</w:t>
            </w:r>
          </w:p>
          <w:p w14:paraId="1B346B56" w14:textId="25FFC857" w:rsidR="001230AE" w:rsidRDefault="0064078A" w:rsidP="00DF722E">
            <w:pPr>
              <w:pStyle w:val="TableEntry"/>
              <w:spacing w:after="100"/>
            </w:pPr>
            <w:r w:rsidRPr="0064078A">
              <w:t>PS3.15</w:t>
            </w:r>
            <w:r w:rsidR="00C2321A">
              <w:t>,</w:t>
            </w:r>
            <w:r w:rsidR="00F7185B">
              <w:t xml:space="preserve"> </w:t>
            </w:r>
            <w:hyperlink r:id="rId7" w:history="1">
              <w:r w:rsidR="00F7185B" w:rsidRPr="00AA2C9F">
                <w:rPr>
                  <w:i/>
                  <w:iCs/>
                </w:rPr>
                <w:t>Table A.5.3.4-1. Audit Message for Data Export</w:t>
              </w:r>
            </w:hyperlink>
            <w:r w:rsidR="00F7185B">
              <w:t xml:space="preserve">, </w:t>
            </w:r>
            <w:r w:rsidR="005979EC">
              <w:t>t</w:t>
            </w:r>
            <w:r w:rsidR="00F7185B">
              <w:t>he row, Active Participant: Media (1), Media Type reference values selected from D</w:t>
            </w:r>
            <w:hyperlink r:id="rId8" w:history="1">
              <w:r w:rsidR="00F7185B" w:rsidRPr="00277865">
                <w:rPr>
                  <w:rStyle w:val="Hyperlink"/>
                  <w:color w:val="auto"/>
                  <w:u w:val="none"/>
                </w:rPr>
                <w:t>CID 405 “Media Type Code”</w:t>
              </w:r>
            </w:hyperlink>
            <w:r w:rsidR="00F7185B" w:rsidRPr="00CA0581">
              <w:t xml:space="preserve">. </w:t>
            </w:r>
          </w:p>
          <w:p w14:paraId="28EF3347" w14:textId="120335C9" w:rsidR="00DE1F69" w:rsidRDefault="0039659E" w:rsidP="00DF722E">
            <w:pPr>
              <w:pStyle w:val="TableEntry"/>
              <w:spacing w:after="100"/>
            </w:pPr>
            <w:r w:rsidRPr="0064078A">
              <w:t>PS3.15</w:t>
            </w:r>
            <w:r>
              <w:t xml:space="preserve"> and PS3.17 do </w:t>
            </w:r>
            <w:r w:rsidR="00F7185B">
              <w:t xml:space="preserve">not include </w:t>
            </w:r>
            <w:r>
              <w:t xml:space="preserve">options that </w:t>
            </w:r>
            <w:r w:rsidR="004166C6">
              <w:t xml:space="preserve">address the </w:t>
            </w:r>
            <w:r w:rsidR="00F7185B">
              <w:t xml:space="preserve">use case of exporting media </w:t>
            </w:r>
            <w:r w:rsidR="00214D2E">
              <w:t xml:space="preserve">to </w:t>
            </w:r>
            <w:r w:rsidR="00B840F7">
              <w:t>a client</w:t>
            </w:r>
            <w:r w:rsidR="00484332">
              <w:t>, such</w:t>
            </w:r>
            <w:r w:rsidR="005979EC">
              <w:t xml:space="preserve"> as</w:t>
            </w:r>
            <w:r w:rsidR="004166C6">
              <w:t xml:space="preserve"> </w:t>
            </w:r>
            <w:r w:rsidR="00484332">
              <w:t>exporting data</w:t>
            </w:r>
            <w:r w:rsidR="00A41A1D">
              <w:t xml:space="preserve"> </w:t>
            </w:r>
            <w:r w:rsidR="00F7185B">
              <w:t xml:space="preserve">to </w:t>
            </w:r>
            <w:r w:rsidR="004166C6">
              <w:t>the client</w:t>
            </w:r>
            <w:r w:rsidR="00F7185B">
              <w:t xml:space="preserve"> desktop</w:t>
            </w:r>
            <w:r w:rsidR="000119CD">
              <w:t xml:space="preserve"> or </w:t>
            </w:r>
            <w:r w:rsidR="00A41A1D">
              <w:t xml:space="preserve">copying </w:t>
            </w:r>
            <w:r w:rsidR="00484332">
              <w:t>data</w:t>
            </w:r>
            <w:r w:rsidR="007734D3">
              <w:t xml:space="preserve"> into the </w:t>
            </w:r>
            <w:r w:rsidR="00484332">
              <w:t>clipboard</w:t>
            </w:r>
            <w:r w:rsidR="007734D3">
              <w:t xml:space="preserve"> buffer</w:t>
            </w:r>
            <w:r w:rsidR="005979EC">
              <w:t>.</w:t>
            </w:r>
          </w:p>
          <w:p w14:paraId="66345621" w14:textId="77777777" w:rsidR="002930BD" w:rsidRPr="00C055A7" w:rsidRDefault="002930BD" w:rsidP="002930BD">
            <w:pPr>
              <w:pStyle w:val="TableEntry"/>
              <w:spacing w:after="100"/>
              <w:rPr>
                <w:ins w:id="5" w:author="Nichols, Steven (GE Healthcare)" w:date="2022-12-16T09:22:00Z"/>
                <w:i/>
                <w:iCs/>
              </w:rPr>
            </w:pPr>
            <w:ins w:id="6" w:author="Nichols, Steven (GE Healthcare)" w:date="2022-12-16T09:22:00Z">
              <w:r w:rsidRPr="00C055A7">
                <w:rPr>
                  <w:i/>
                  <w:iCs/>
                </w:rPr>
                <w:t>Issue:  Generalize “media” to be any kind of import/export source/destination (option 1) or add a category of “application” (option 2) that encompasses the blurry gap between network endpoints and physical media.  The clipboard manager is one such example.  Depending on details of implementation and configuration that may be unknowable to the reporting system, a clipboard manager might transfer clipboard contents to another network device, and it might record a history of past clipboard entries for a long time.  The reporting system might have knowledge of this or might not.</w:t>
              </w:r>
            </w:ins>
          </w:p>
          <w:p w14:paraId="00D91E83" w14:textId="77777777" w:rsidR="002930BD" w:rsidRPr="00C055A7" w:rsidRDefault="002930BD" w:rsidP="002930BD">
            <w:pPr>
              <w:pStyle w:val="TableEntry"/>
              <w:spacing w:after="100"/>
              <w:rPr>
                <w:ins w:id="7" w:author="Nichols, Steven (GE Healthcare)" w:date="2022-12-16T09:22:00Z"/>
                <w:i/>
                <w:iCs/>
              </w:rPr>
            </w:pPr>
            <w:ins w:id="8" w:author="Nichols, Steven (GE Healthcare)" w:date="2022-12-16T09:22:00Z">
              <w:r w:rsidRPr="00C055A7">
                <w:rPr>
                  <w:i/>
                  <w:iCs/>
                </w:rPr>
                <w:t>Another potential example is an S3 bucket that is mounted as a virtual local disk.  The reporting system might think this is physical removable media due to virtualization.  It might know it is virtualized.</w:t>
              </w:r>
            </w:ins>
          </w:p>
          <w:p w14:paraId="247437FF" w14:textId="7BAA321D" w:rsidR="002930BD" w:rsidRPr="00C055A7" w:rsidRDefault="002930BD" w:rsidP="002930BD">
            <w:pPr>
              <w:pStyle w:val="TableEntry"/>
              <w:spacing w:after="100"/>
              <w:rPr>
                <w:ins w:id="9" w:author="Nichols, Steven (GE Healthcare)" w:date="2022-12-16T09:22:00Z"/>
                <w:i/>
                <w:iCs/>
              </w:rPr>
            </w:pPr>
            <w:ins w:id="10" w:author="Nichols, Steven (GE Healthcare)" w:date="2022-12-16T09:22:00Z">
              <w:r w:rsidRPr="00C055A7">
                <w:rPr>
                  <w:i/>
                  <w:iCs/>
                </w:rPr>
                <w:t xml:space="preserve">DECISION: </w:t>
              </w:r>
              <w:r w:rsidR="00C927EF" w:rsidRPr="00C055A7">
                <w:rPr>
                  <w:i/>
                  <w:iCs/>
                </w:rPr>
                <w:t>WG-14</w:t>
              </w:r>
              <w:r w:rsidRPr="00C055A7">
                <w:rPr>
                  <w:i/>
                  <w:iCs/>
                </w:rPr>
                <w:t xml:space="preserve"> </w:t>
              </w:r>
              <w:r w:rsidR="00C927EF" w:rsidRPr="00C055A7">
                <w:rPr>
                  <w:i/>
                  <w:iCs/>
                </w:rPr>
                <w:t>has chosen</w:t>
              </w:r>
              <w:r w:rsidRPr="00C055A7">
                <w:rPr>
                  <w:i/>
                  <w:iCs/>
                </w:rPr>
                <w:t xml:space="preserve"> option 2.</w:t>
              </w:r>
            </w:ins>
          </w:p>
          <w:p w14:paraId="0312A6B8" w14:textId="5D8A9978" w:rsidR="002C1F6F" w:rsidRDefault="002C1F6F" w:rsidP="009A340B">
            <w:pPr>
              <w:pStyle w:val="TableEntry"/>
              <w:spacing w:after="100"/>
              <w:rPr>
                <w:ins w:id="11" w:author="Nichols, Steven (GE Healthcare)" w:date="2022-12-16T09:22:00Z"/>
              </w:rPr>
            </w:pPr>
            <w:r>
              <w:t>Destination Media is intended to represent persistent media storage devices</w:t>
            </w:r>
            <w:ins w:id="12" w:author="Nichols, Steven (GE Healthcare)" w:date="2022-12-16T09:22:00Z">
              <w:r w:rsidR="00EF57BB">
                <w:t xml:space="preserve"> that have an identity of their own and that could potentially be transferred across security domain boundaries.  We could generalize this (avoiding the challenge of defining terminology for all these grey zone situations), invent a fuzzy boundary term, or invent many terms</w:t>
              </w:r>
              <w:r w:rsidR="00361E43">
                <w:t>.</w:t>
              </w:r>
            </w:ins>
          </w:p>
          <w:p w14:paraId="292E8748" w14:textId="5B4B3CB6" w:rsidR="00515CFF" w:rsidRDefault="00515CFF" w:rsidP="009A340B">
            <w:pPr>
              <w:pStyle w:val="TableEntry"/>
              <w:spacing w:after="100"/>
              <w:rPr>
                <w:ins w:id="13" w:author="Nichols, Steven (GE Healthcare)" w:date="2022-12-16T09:22:00Z"/>
              </w:rPr>
            </w:pPr>
            <w:ins w:id="14" w:author="Nichols, Steven (GE Healthcare)" w:date="2022-12-16T09:22:00Z">
              <w:r w:rsidRPr="00515CFF">
                <w:t>The term “Clipboard Manager” reflects the terminology in general use today.  Windows, Linux, MacOS, IOS, and Android all offer the potential to install a “clipboard manager” from at least 10 different vendors.  From the perspective of the user these all provide at least “cut and paste” in a GUI environment with a variety of additional vendor specific features.</w:t>
              </w:r>
            </w:ins>
          </w:p>
          <w:p w14:paraId="1AC1C233" w14:textId="671B15C7" w:rsidR="00361E43" w:rsidRPr="00277865" w:rsidRDefault="00361E43" w:rsidP="00361E43">
            <w:pPr>
              <w:pStyle w:val="TableEntry"/>
              <w:spacing w:after="100"/>
              <w:rPr>
                <w:i/>
                <w:iCs/>
              </w:rPr>
            </w:pPr>
            <w:ins w:id="15" w:author="Nichols, Steven (GE Healthcare)" w:date="2022-12-16T09:22:00Z">
              <w:r w:rsidRPr="00277865">
                <w:rPr>
                  <w:i/>
                  <w:iCs/>
                  <w:highlight w:val="yellow"/>
                </w:rPr>
                <w:t xml:space="preserve">[Comment. Canon. Agree that "Clipboard" is not well described by "persistent or transient storage media". By that token, it seems like Email and many/most URI don't fit that well either. Should Email also be application?  Would "server" or "database" be appropriate RoleIDCodes? </w:t>
              </w:r>
              <w:r w:rsidR="00FF0E8F">
                <w:rPr>
                  <w:i/>
                  <w:iCs/>
                  <w:highlight w:val="yellow"/>
                </w:rPr>
                <w:t>Fixed</w:t>
              </w:r>
              <w:r w:rsidRPr="00277865">
                <w:rPr>
                  <w:i/>
                  <w:iCs/>
                  <w:highlight w:val="yellow"/>
                </w:rPr>
                <w:t>.]</w:t>
              </w:r>
            </w:ins>
          </w:p>
        </w:tc>
      </w:tr>
      <w:tr w:rsidR="00DE1F69" w14:paraId="3637BAC8" w14:textId="77777777" w:rsidTr="00DF722E">
        <w:trPr>
          <w:cantSplit/>
        </w:trPr>
        <w:tc>
          <w:tcPr>
            <w:tcW w:w="9710" w:type="dxa"/>
            <w:tcBorders>
              <w:top w:val="single" w:sz="6" w:space="0" w:color="auto"/>
              <w:left w:val="single" w:sz="6" w:space="0" w:color="auto"/>
              <w:right w:val="single" w:sz="6" w:space="0" w:color="auto"/>
            </w:tcBorders>
          </w:tcPr>
          <w:p w14:paraId="42B403D9" w14:textId="185911F4" w:rsidR="00DE1F69" w:rsidRDefault="00DE1F69" w:rsidP="00DF722E">
            <w:pPr>
              <w:pStyle w:val="TableEntry"/>
              <w:spacing w:after="100"/>
            </w:pPr>
            <w:r>
              <w:t>Correction Wording:</w:t>
            </w:r>
          </w:p>
          <w:p w14:paraId="2C128E6A" w14:textId="075B9654" w:rsidR="009E601A" w:rsidRDefault="009E601A" w:rsidP="00DF722E">
            <w:pPr>
              <w:pStyle w:val="TableEntry"/>
              <w:spacing w:after="100"/>
            </w:pPr>
            <w:r>
              <w:t xml:space="preserve">Modify PS15 </w:t>
            </w:r>
            <w:r w:rsidRPr="009E601A">
              <w:t>A.5.3.4-1</w:t>
            </w:r>
            <w:r w:rsidR="00384AE5">
              <w:t xml:space="preserve"> to allow RoleID “Application” this is to avoid conflict with the definition of “Destination Media”, which </w:t>
            </w:r>
            <w:r w:rsidR="00CC22D3">
              <w:t>refers</w:t>
            </w:r>
            <w:r w:rsidR="00384AE5">
              <w:t xml:space="preserve"> to persistent media.</w:t>
            </w:r>
          </w:p>
          <w:p w14:paraId="2366CD7E" w14:textId="687AE98E" w:rsidR="00DE1F69" w:rsidRDefault="009E601A" w:rsidP="00DF722E">
            <w:pPr>
              <w:pStyle w:val="TableEntry"/>
              <w:spacing w:after="100"/>
            </w:pPr>
            <w:r>
              <w:t xml:space="preserve">Add “Clipboard” terminology to </w:t>
            </w:r>
            <w:r w:rsidR="009A340B">
              <w:t>Parts 15, 16 and 1</w:t>
            </w:r>
            <w:r>
              <w:t>7</w:t>
            </w:r>
            <w:r w:rsidR="004E41D7">
              <w:t>.</w:t>
            </w:r>
            <w:r w:rsidR="00CC22D3">
              <w:t xml:space="preserve"> Clarify definition of “Destination Media” to include persistence.</w:t>
            </w:r>
          </w:p>
          <w:p w14:paraId="0F046231" w14:textId="02C6351A" w:rsidR="004E41D7" w:rsidRDefault="004E41D7" w:rsidP="00DF722E">
            <w:pPr>
              <w:pStyle w:val="TableEntry"/>
              <w:spacing w:after="100"/>
            </w:pPr>
            <w:r>
              <w:t>Create Part 17 examples</w:t>
            </w:r>
            <w:r w:rsidR="00CC22D3">
              <w:t xml:space="preserve"> that suit both use cases.</w:t>
            </w:r>
          </w:p>
        </w:tc>
      </w:tr>
    </w:tbl>
    <w:p w14:paraId="1305615A" w14:textId="2707ACBF" w:rsidR="00DE1F69" w:rsidRDefault="00DE1F69" w:rsidP="00DE1F69"/>
    <w:p w14:paraId="57108D5D" w14:textId="4E0C0FCE" w:rsidR="00AE7485" w:rsidRDefault="004966CE" w:rsidP="00AE7485">
      <w:pPr>
        <w:pBdr>
          <w:top w:val="single" w:sz="4" w:space="1" w:color="auto"/>
          <w:left w:val="single" w:sz="4" w:space="0" w:color="auto"/>
          <w:bottom w:val="single" w:sz="4" w:space="1" w:color="auto"/>
          <w:right w:val="single" w:sz="4" w:space="4" w:color="auto"/>
        </w:pBdr>
        <w:rPr>
          <w:i/>
        </w:rPr>
      </w:pPr>
      <w:r>
        <w:rPr>
          <w:i/>
        </w:rPr>
        <w:t xml:space="preserve">Modify </w:t>
      </w:r>
      <w:r w:rsidR="000B686A">
        <w:rPr>
          <w:i/>
        </w:rPr>
        <w:t xml:space="preserve">PS3.15 Table </w:t>
      </w:r>
      <w:r w:rsidR="000B686A" w:rsidRPr="000B686A">
        <w:rPr>
          <w:i/>
        </w:rPr>
        <w:t>A.5.3.4-1</w:t>
      </w:r>
      <w:r w:rsidR="000B686A">
        <w:rPr>
          <w:i/>
        </w:rPr>
        <w:t xml:space="preserve"> </w:t>
      </w:r>
      <w:r w:rsidR="00EA0A79" w:rsidRPr="00EA0A79">
        <w:rPr>
          <w:i/>
        </w:rPr>
        <w:t xml:space="preserve">Audit Message for Data Export </w:t>
      </w:r>
      <w:r w:rsidR="000B686A">
        <w:rPr>
          <w:i/>
        </w:rPr>
        <w:t>as follows</w:t>
      </w:r>
    </w:p>
    <w:p w14:paraId="79C74F2D" w14:textId="2A313250" w:rsidR="00C60222" w:rsidRPr="00C60222" w:rsidRDefault="00C60222" w:rsidP="004966CE">
      <w:pPr>
        <w:pStyle w:val="Title2"/>
        <w:jc w:val="center"/>
        <w:rPr>
          <w:rFonts w:ascii="Arial" w:hAnsi="Arial" w:cs="Arial"/>
          <w:sz w:val="20"/>
          <w:szCs w:val="20"/>
        </w:rPr>
      </w:pPr>
      <w:r w:rsidRPr="00C60222">
        <w:rPr>
          <w:rStyle w:val="Strong"/>
          <w:rFonts w:ascii="Arial" w:hAnsi="Arial" w:cs="Arial"/>
          <w:sz w:val="20"/>
          <w:szCs w:val="20"/>
        </w:rPr>
        <w:lastRenderedPageBreak/>
        <w:t>Table A.5.3.4-1. Audit Message for Data Export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0"/>
        <w:gridCol w:w="2787"/>
        <w:gridCol w:w="342"/>
        <w:gridCol w:w="5001"/>
      </w:tblGrid>
      <w:tr w:rsidR="008608A6" w:rsidRPr="00AE7E2C" w14:paraId="54CD6B5D" w14:textId="77777777" w:rsidTr="0050228B">
        <w:tc>
          <w:tcPr>
            <w:tcW w:w="0" w:type="auto"/>
            <w:gridSpan w:val="4"/>
          </w:tcPr>
          <w:p w14:paraId="17CDFF72" w14:textId="6B51CFFE" w:rsidR="008608A6" w:rsidRPr="00AE7E2C" w:rsidRDefault="008608A6" w:rsidP="006E548B">
            <w:pPr>
              <w:pStyle w:val="NormalWeb"/>
              <w:rPr>
                <w:rFonts w:ascii="Arial" w:hAnsi="Arial" w:cs="Arial"/>
                <w:sz w:val="20"/>
                <w:szCs w:val="20"/>
              </w:rPr>
            </w:pPr>
            <w:r>
              <w:rPr>
                <w:rFonts w:ascii="Arial" w:hAnsi="Arial" w:cs="Arial"/>
                <w:sz w:val="20"/>
                <w:szCs w:val="20"/>
              </w:rPr>
              <w:t>…</w:t>
            </w:r>
          </w:p>
        </w:tc>
      </w:tr>
      <w:tr w:rsidR="00965603" w:rsidRPr="00AE7E2C" w14:paraId="18B9DF24" w14:textId="77777777" w:rsidTr="006E548B">
        <w:tc>
          <w:tcPr>
            <w:tcW w:w="0" w:type="auto"/>
            <w:vMerge w:val="restart"/>
            <w:hideMark/>
          </w:tcPr>
          <w:p w14:paraId="5A6C53C3"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Active Participant:</w:t>
            </w:r>
          </w:p>
          <w:p w14:paraId="08D65734"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Media (1)</w:t>
            </w:r>
          </w:p>
        </w:tc>
        <w:tc>
          <w:tcPr>
            <w:tcW w:w="0" w:type="auto"/>
            <w:hideMark/>
          </w:tcPr>
          <w:p w14:paraId="21DC26EE"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UserID</w:t>
            </w:r>
          </w:p>
        </w:tc>
        <w:tc>
          <w:tcPr>
            <w:tcW w:w="0" w:type="auto"/>
            <w:hideMark/>
          </w:tcPr>
          <w:p w14:paraId="15CE456A"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2549BBE4"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 xml:space="preserve">See </w:t>
            </w:r>
            <w:hyperlink r:id="rId9" w:anchor="sect_A.5.2.3" w:tooltip="A.5.2.3 Username" w:history="1">
              <w:r w:rsidRPr="00044A02">
                <w:rPr>
                  <w:rStyle w:val="Hyperlink"/>
                  <w:rFonts w:ascii="Arial" w:hAnsi="Arial" w:cs="Arial"/>
                  <w:color w:val="auto"/>
                  <w:sz w:val="20"/>
                  <w:szCs w:val="20"/>
                  <w:u w:val="none"/>
                </w:rPr>
                <w:t>Section A.5.2.3</w:t>
              </w:r>
            </w:hyperlink>
            <w:r w:rsidRPr="00044A02">
              <w:rPr>
                <w:rFonts w:ascii="Arial" w:hAnsi="Arial" w:cs="Arial"/>
                <w:sz w:val="20"/>
                <w:szCs w:val="20"/>
              </w:rPr>
              <w:t xml:space="preserve"> </w:t>
            </w:r>
          </w:p>
        </w:tc>
      </w:tr>
      <w:tr w:rsidR="00965603" w:rsidRPr="00AE7E2C" w14:paraId="5C3A81F2" w14:textId="77777777" w:rsidTr="006E548B">
        <w:tc>
          <w:tcPr>
            <w:tcW w:w="0" w:type="auto"/>
            <w:vMerge/>
            <w:hideMark/>
          </w:tcPr>
          <w:p w14:paraId="2DB21C3B" w14:textId="77777777" w:rsidR="00965603" w:rsidRPr="00AE7E2C" w:rsidRDefault="00965603" w:rsidP="006E548B">
            <w:pPr>
              <w:rPr>
                <w:rFonts w:ascii="Arial" w:hAnsi="Arial" w:cs="Arial"/>
              </w:rPr>
            </w:pPr>
          </w:p>
        </w:tc>
        <w:tc>
          <w:tcPr>
            <w:tcW w:w="0" w:type="auto"/>
            <w:hideMark/>
          </w:tcPr>
          <w:p w14:paraId="24F1C719"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AlternativeUserID</w:t>
            </w:r>
          </w:p>
        </w:tc>
        <w:tc>
          <w:tcPr>
            <w:tcW w:w="0" w:type="auto"/>
            <w:hideMark/>
          </w:tcPr>
          <w:p w14:paraId="6A6FBE61"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5BE78732"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 xml:space="preserve">See </w:t>
            </w:r>
            <w:hyperlink r:id="rId10" w:anchor="sect_A.5.2.4" w:tooltip="A.5.2.4 Multi-homed Nodes" w:history="1">
              <w:r w:rsidRPr="00044A02">
                <w:rPr>
                  <w:rStyle w:val="Hyperlink"/>
                  <w:rFonts w:ascii="Arial" w:hAnsi="Arial" w:cs="Arial"/>
                  <w:color w:val="auto"/>
                  <w:sz w:val="20"/>
                  <w:szCs w:val="20"/>
                  <w:u w:val="none"/>
                </w:rPr>
                <w:t>Section A.5.2.4</w:t>
              </w:r>
            </w:hyperlink>
            <w:r w:rsidRPr="00044A02">
              <w:rPr>
                <w:rFonts w:ascii="Arial" w:hAnsi="Arial" w:cs="Arial"/>
                <w:sz w:val="20"/>
                <w:szCs w:val="20"/>
              </w:rPr>
              <w:t xml:space="preserve"> </w:t>
            </w:r>
          </w:p>
        </w:tc>
      </w:tr>
      <w:tr w:rsidR="00965603" w:rsidRPr="00AE7E2C" w14:paraId="78C6494A" w14:textId="77777777" w:rsidTr="006E548B">
        <w:tc>
          <w:tcPr>
            <w:tcW w:w="0" w:type="auto"/>
            <w:vMerge/>
            <w:hideMark/>
          </w:tcPr>
          <w:p w14:paraId="4B9819A0" w14:textId="77777777" w:rsidR="00965603" w:rsidRPr="00AE7E2C" w:rsidRDefault="00965603" w:rsidP="006E548B">
            <w:pPr>
              <w:rPr>
                <w:rFonts w:ascii="Arial" w:hAnsi="Arial" w:cs="Arial"/>
              </w:rPr>
            </w:pPr>
          </w:p>
        </w:tc>
        <w:tc>
          <w:tcPr>
            <w:tcW w:w="0" w:type="auto"/>
            <w:hideMark/>
          </w:tcPr>
          <w:p w14:paraId="251BDA81"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UserName</w:t>
            </w:r>
          </w:p>
        </w:tc>
        <w:tc>
          <w:tcPr>
            <w:tcW w:w="0" w:type="auto"/>
            <w:hideMark/>
          </w:tcPr>
          <w:p w14:paraId="389A565D"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13EFFCEA"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not specialized</w:t>
            </w:r>
          </w:p>
        </w:tc>
      </w:tr>
      <w:tr w:rsidR="00965603" w:rsidRPr="00AE7E2C" w14:paraId="60971130" w14:textId="77777777" w:rsidTr="006E548B">
        <w:tc>
          <w:tcPr>
            <w:tcW w:w="0" w:type="auto"/>
            <w:vMerge/>
            <w:hideMark/>
          </w:tcPr>
          <w:p w14:paraId="69F68322" w14:textId="77777777" w:rsidR="00965603" w:rsidRPr="00AE7E2C" w:rsidRDefault="00965603" w:rsidP="006E548B">
            <w:pPr>
              <w:rPr>
                <w:rFonts w:ascii="Arial" w:hAnsi="Arial" w:cs="Arial"/>
              </w:rPr>
            </w:pPr>
          </w:p>
        </w:tc>
        <w:tc>
          <w:tcPr>
            <w:tcW w:w="0" w:type="auto"/>
            <w:hideMark/>
          </w:tcPr>
          <w:p w14:paraId="311194E1"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UserIsRequestor</w:t>
            </w:r>
          </w:p>
        </w:tc>
        <w:tc>
          <w:tcPr>
            <w:tcW w:w="0" w:type="auto"/>
            <w:hideMark/>
          </w:tcPr>
          <w:p w14:paraId="0A895A4D"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5259F84A"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Shall be FALSE</w:t>
            </w:r>
          </w:p>
        </w:tc>
      </w:tr>
      <w:tr w:rsidR="00965603" w:rsidRPr="00AE7E2C" w14:paraId="0F7B4C93" w14:textId="77777777" w:rsidTr="006E548B">
        <w:tc>
          <w:tcPr>
            <w:tcW w:w="0" w:type="auto"/>
            <w:vMerge/>
            <w:hideMark/>
          </w:tcPr>
          <w:p w14:paraId="1E7B4444" w14:textId="77777777" w:rsidR="00965603" w:rsidRPr="00AE7E2C" w:rsidRDefault="00965603" w:rsidP="006E548B">
            <w:pPr>
              <w:rPr>
                <w:rFonts w:ascii="Arial" w:hAnsi="Arial" w:cs="Arial"/>
              </w:rPr>
            </w:pPr>
          </w:p>
        </w:tc>
        <w:tc>
          <w:tcPr>
            <w:tcW w:w="0" w:type="auto"/>
            <w:hideMark/>
          </w:tcPr>
          <w:p w14:paraId="79F6B8C5"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RoleIDCode</w:t>
            </w:r>
          </w:p>
        </w:tc>
        <w:tc>
          <w:tcPr>
            <w:tcW w:w="0" w:type="auto"/>
            <w:hideMark/>
          </w:tcPr>
          <w:p w14:paraId="091B5621"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78C3ED80" w14:textId="78D6A724" w:rsidR="00965603" w:rsidRPr="007E7FC1" w:rsidRDefault="00965603" w:rsidP="006E548B">
            <w:pPr>
              <w:pStyle w:val="NormalWeb"/>
              <w:rPr>
                <w:rFonts w:ascii="Arial" w:hAnsi="Arial" w:cs="Arial"/>
                <w:b/>
                <w:bCs/>
                <w:sz w:val="20"/>
                <w:szCs w:val="20"/>
                <w:u w:val="single"/>
              </w:rPr>
            </w:pPr>
            <w:r w:rsidRPr="00277865">
              <w:rPr>
                <w:rFonts w:ascii="Arial" w:hAnsi="Arial" w:cs="Arial"/>
                <w:b/>
                <w:bCs/>
                <w:strike/>
                <w:sz w:val="20"/>
                <w:szCs w:val="20"/>
              </w:rPr>
              <w:t xml:space="preserve">EV </w:t>
            </w:r>
            <w:hyperlink r:id="rId11" w:anchor="DCM_110154" w:history="1">
              <w:r w:rsidRPr="00277865">
                <w:rPr>
                  <w:rStyle w:val="Hyperlink"/>
                  <w:rFonts w:ascii="Arial" w:hAnsi="Arial" w:cs="Arial"/>
                  <w:b/>
                  <w:bCs/>
                  <w:strike/>
                  <w:color w:val="auto"/>
                  <w:sz w:val="20"/>
                  <w:szCs w:val="20"/>
                  <w:u w:val="none"/>
                </w:rPr>
                <w:t>(110154, DCM, "Destination Media")</w:t>
              </w:r>
            </w:hyperlink>
            <w:r w:rsidRPr="00277865">
              <w:rPr>
                <w:rFonts w:ascii="Arial" w:hAnsi="Arial" w:cs="Arial"/>
                <w:sz w:val="20"/>
                <w:szCs w:val="20"/>
              </w:rPr>
              <w:t xml:space="preserve"> </w:t>
            </w:r>
            <w:r w:rsidRPr="00044A02">
              <w:rPr>
                <w:rFonts w:ascii="Arial" w:hAnsi="Arial" w:cs="Arial"/>
                <w:b/>
                <w:bCs/>
                <w:sz w:val="20"/>
                <w:szCs w:val="20"/>
                <w:u w:val="single"/>
              </w:rPr>
              <w:t>See Section A.5.3.4.2</w:t>
            </w:r>
          </w:p>
        </w:tc>
      </w:tr>
      <w:tr w:rsidR="00965603" w:rsidRPr="00AE7E2C" w14:paraId="0D748391" w14:textId="77777777" w:rsidTr="006E548B">
        <w:tc>
          <w:tcPr>
            <w:tcW w:w="0" w:type="auto"/>
            <w:vMerge/>
            <w:hideMark/>
          </w:tcPr>
          <w:p w14:paraId="08356DA9" w14:textId="77777777" w:rsidR="00965603" w:rsidRPr="00AE7E2C" w:rsidRDefault="00965603" w:rsidP="006E548B">
            <w:pPr>
              <w:rPr>
                <w:rFonts w:ascii="Arial" w:hAnsi="Arial" w:cs="Arial"/>
              </w:rPr>
            </w:pPr>
          </w:p>
        </w:tc>
        <w:tc>
          <w:tcPr>
            <w:tcW w:w="0" w:type="auto"/>
            <w:hideMark/>
          </w:tcPr>
          <w:p w14:paraId="04BCA019"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NetworkAccessPointTypeCode</w:t>
            </w:r>
          </w:p>
        </w:tc>
        <w:tc>
          <w:tcPr>
            <w:tcW w:w="0" w:type="auto"/>
            <w:hideMark/>
          </w:tcPr>
          <w:p w14:paraId="53569F4B"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3D29F3A3" w14:textId="77777777" w:rsidR="00965603" w:rsidRPr="00744462" w:rsidRDefault="00965603" w:rsidP="006E548B">
            <w:pPr>
              <w:pStyle w:val="NormalWeb"/>
              <w:rPr>
                <w:rFonts w:ascii="Arial" w:hAnsi="Arial" w:cs="Arial"/>
                <w:sz w:val="20"/>
                <w:szCs w:val="20"/>
              </w:rPr>
            </w:pPr>
            <w:r w:rsidRPr="00044A02">
              <w:rPr>
                <w:rFonts w:ascii="Arial" w:hAnsi="Arial" w:cs="Arial"/>
                <w:sz w:val="20"/>
                <w:szCs w:val="20"/>
              </w:rPr>
              <w:t>Required if being exported to other than physical media, e.g., to a n</w:t>
            </w:r>
            <w:r w:rsidRPr="00F04BFA">
              <w:rPr>
                <w:rFonts w:ascii="Arial" w:hAnsi="Arial" w:cs="Arial"/>
                <w:sz w:val="20"/>
                <w:szCs w:val="20"/>
              </w:rPr>
              <w:t>etwork destination rather than to film, paper or CD. May be present otherwise.</w:t>
            </w:r>
          </w:p>
        </w:tc>
      </w:tr>
      <w:tr w:rsidR="00965603" w:rsidRPr="00AE7E2C" w14:paraId="6E2D2910" w14:textId="77777777" w:rsidTr="006E548B">
        <w:tc>
          <w:tcPr>
            <w:tcW w:w="0" w:type="auto"/>
            <w:vMerge/>
            <w:hideMark/>
          </w:tcPr>
          <w:p w14:paraId="49E812DD" w14:textId="77777777" w:rsidR="00965603" w:rsidRPr="00AE7E2C" w:rsidRDefault="00965603" w:rsidP="006E548B">
            <w:pPr>
              <w:rPr>
                <w:rFonts w:ascii="Arial" w:hAnsi="Arial" w:cs="Arial"/>
              </w:rPr>
            </w:pPr>
          </w:p>
        </w:tc>
        <w:tc>
          <w:tcPr>
            <w:tcW w:w="0" w:type="auto"/>
            <w:hideMark/>
          </w:tcPr>
          <w:p w14:paraId="6728832C"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NetworkAccessPointID</w:t>
            </w:r>
          </w:p>
        </w:tc>
        <w:tc>
          <w:tcPr>
            <w:tcW w:w="0" w:type="auto"/>
            <w:hideMark/>
          </w:tcPr>
          <w:p w14:paraId="183D157D"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7A6E2277" w14:textId="77777777" w:rsidR="00965603" w:rsidRPr="00AD1CC8" w:rsidRDefault="00965603" w:rsidP="006E548B">
            <w:pPr>
              <w:pStyle w:val="NormalWeb"/>
              <w:rPr>
                <w:rFonts w:ascii="Arial" w:hAnsi="Arial" w:cs="Arial"/>
                <w:sz w:val="20"/>
                <w:szCs w:val="20"/>
              </w:rPr>
            </w:pPr>
            <w:r w:rsidRPr="00044A02">
              <w:rPr>
                <w:rFonts w:ascii="Arial" w:hAnsi="Arial" w:cs="Arial"/>
                <w:sz w:val="20"/>
                <w:szCs w:val="20"/>
              </w:rPr>
              <w:t>Required if Net Access Point Type Code is present. May be present otherwise.</w:t>
            </w:r>
          </w:p>
        </w:tc>
      </w:tr>
      <w:tr w:rsidR="00965603" w:rsidRPr="00AE7E2C" w14:paraId="76FB6A23" w14:textId="77777777" w:rsidTr="006E548B">
        <w:tc>
          <w:tcPr>
            <w:tcW w:w="0" w:type="auto"/>
            <w:vMerge/>
            <w:hideMark/>
          </w:tcPr>
          <w:p w14:paraId="558D3223" w14:textId="77777777" w:rsidR="00965603" w:rsidRPr="00AE7E2C" w:rsidRDefault="00965603" w:rsidP="006E548B">
            <w:pPr>
              <w:rPr>
                <w:rFonts w:ascii="Arial" w:hAnsi="Arial" w:cs="Arial"/>
              </w:rPr>
            </w:pPr>
          </w:p>
        </w:tc>
        <w:tc>
          <w:tcPr>
            <w:tcW w:w="0" w:type="auto"/>
            <w:hideMark/>
          </w:tcPr>
          <w:p w14:paraId="24C95523"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MediaIdentifier</w:t>
            </w:r>
          </w:p>
        </w:tc>
        <w:tc>
          <w:tcPr>
            <w:tcW w:w="0" w:type="auto"/>
            <w:hideMark/>
          </w:tcPr>
          <w:p w14:paraId="5AD3F32F"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10253941"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Volume ID, URI, or other identifier for media.</w:t>
            </w:r>
          </w:p>
          <w:p w14:paraId="7F122AA8" w14:textId="77777777" w:rsidR="00965603" w:rsidRPr="00E80894" w:rsidRDefault="00965603" w:rsidP="006E548B">
            <w:pPr>
              <w:pStyle w:val="NormalWeb"/>
              <w:rPr>
                <w:rFonts w:ascii="Arial" w:hAnsi="Arial" w:cs="Arial"/>
                <w:sz w:val="20"/>
                <w:szCs w:val="20"/>
              </w:rPr>
            </w:pPr>
            <w:r w:rsidRPr="00717039">
              <w:rPr>
                <w:rFonts w:ascii="Arial" w:hAnsi="Arial" w:cs="Arial"/>
                <w:sz w:val="20"/>
                <w:szCs w:val="20"/>
              </w:rPr>
              <w:t>Required if digital media. May be present otherwise.</w:t>
            </w:r>
          </w:p>
        </w:tc>
      </w:tr>
      <w:tr w:rsidR="00965603" w:rsidRPr="00AE7E2C" w14:paraId="4F5D617C" w14:textId="77777777" w:rsidTr="006E548B">
        <w:tc>
          <w:tcPr>
            <w:tcW w:w="0" w:type="auto"/>
            <w:vMerge/>
            <w:hideMark/>
          </w:tcPr>
          <w:p w14:paraId="2623AB57" w14:textId="77777777" w:rsidR="00965603" w:rsidRPr="00AE7E2C" w:rsidRDefault="00965603" w:rsidP="006E548B">
            <w:pPr>
              <w:rPr>
                <w:rFonts w:ascii="Arial" w:hAnsi="Arial" w:cs="Arial"/>
              </w:rPr>
            </w:pPr>
          </w:p>
        </w:tc>
        <w:tc>
          <w:tcPr>
            <w:tcW w:w="0" w:type="auto"/>
            <w:hideMark/>
          </w:tcPr>
          <w:p w14:paraId="4170EE5D"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MediaType</w:t>
            </w:r>
          </w:p>
        </w:tc>
        <w:tc>
          <w:tcPr>
            <w:tcW w:w="0" w:type="auto"/>
            <w:hideMark/>
          </w:tcPr>
          <w:p w14:paraId="247543BF"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41B4C7AF" w14:textId="4FEA8827" w:rsidR="00965603" w:rsidRPr="00044A02" w:rsidRDefault="00965603" w:rsidP="006E548B">
            <w:pPr>
              <w:pStyle w:val="NormalWeb"/>
              <w:rPr>
                <w:rFonts w:ascii="Arial" w:hAnsi="Arial" w:cs="Arial"/>
                <w:sz w:val="20"/>
                <w:szCs w:val="20"/>
              </w:rPr>
            </w:pPr>
            <w:r w:rsidRPr="001B09F0">
              <w:rPr>
                <w:rFonts w:ascii="Arial" w:hAnsi="Arial" w:cs="Arial"/>
                <w:b/>
                <w:bCs/>
                <w:strike/>
                <w:sz w:val="20"/>
                <w:szCs w:val="20"/>
              </w:rPr>
              <w:t>Values selected from D</w:t>
            </w:r>
            <w:hyperlink r:id="rId12" w:anchor="sect_CID_405" w:history="1">
              <w:r w:rsidRPr="001B09F0">
                <w:rPr>
                  <w:rStyle w:val="Hyperlink"/>
                  <w:rFonts w:ascii="Arial" w:hAnsi="Arial" w:cs="Arial"/>
                  <w:b/>
                  <w:bCs/>
                  <w:strike/>
                  <w:color w:val="auto"/>
                  <w:sz w:val="20"/>
                  <w:szCs w:val="20"/>
                  <w:u w:val="none"/>
                </w:rPr>
                <w:t>CID 405 “Media Type Code”</w:t>
              </w:r>
            </w:hyperlink>
            <w:r w:rsidRPr="00044A02">
              <w:rPr>
                <w:rFonts w:ascii="Arial" w:hAnsi="Arial" w:cs="Arial"/>
                <w:sz w:val="20"/>
                <w:szCs w:val="20"/>
              </w:rPr>
              <w:t xml:space="preserve"> </w:t>
            </w:r>
            <w:ins w:id="16" w:author="Nichols, Steven (GE Healthcare)" w:date="2022-12-16T09:22:00Z">
              <w:r w:rsidR="007D4D4B" w:rsidRPr="0091348E">
                <w:rPr>
                  <w:rFonts w:ascii="Arial" w:hAnsi="Arial" w:cs="Arial"/>
                  <w:b/>
                  <w:bCs/>
                  <w:sz w:val="20"/>
                  <w:szCs w:val="20"/>
                </w:rPr>
                <w:t xml:space="preserve"> </w:t>
              </w:r>
              <w:r w:rsidR="003608EB" w:rsidRPr="00044A02">
                <w:rPr>
                  <w:rFonts w:ascii="Arial" w:hAnsi="Arial" w:cs="Arial"/>
                  <w:b/>
                  <w:bCs/>
                  <w:sz w:val="20"/>
                  <w:szCs w:val="20"/>
                  <w:u w:val="single"/>
                </w:rPr>
                <w:t>See Section A.5.3.4.2</w:t>
              </w:r>
            </w:ins>
          </w:p>
        </w:tc>
      </w:tr>
      <w:tr w:rsidR="008608A6" w:rsidRPr="00AE7E2C" w14:paraId="1F51CF8A" w14:textId="77777777" w:rsidTr="009E12D2">
        <w:tc>
          <w:tcPr>
            <w:tcW w:w="0" w:type="auto"/>
            <w:gridSpan w:val="4"/>
          </w:tcPr>
          <w:p w14:paraId="1AF76105" w14:textId="09678BFC" w:rsidR="008608A6" w:rsidRPr="00AE7E2C" w:rsidRDefault="008608A6" w:rsidP="006E548B">
            <w:pPr>
              <w:pStyle w:val="NormalWeb"/>
              <w:rPr>
                <w:rFonts w:ascii="Arial" w:hAnsi="Arial" w:cs="Arial"/>
                <w:sz w:val="20"/>
                <w:szCs w:val="20"/>
              </w:rPr>
            </w:pPr>
            <w:r>
              <w:rPr>
                <w:rFonts w:ascii="Arial" w:hAnsi="Arial" w:cs="Arial"/>
                <w:sz w:val="20"/>
                <w:szCs w:val="20"/>
              </w:rPr>
              <w:t>…</w:t>
            </w:r>
          </w:p>
        </w:tc>
      </w:tr>
    </w:tbl>
    <w:p w14:paraId="4C71B4E0" w14:textId="00C41938" w:rsidR="00965603" w:rsidRDefault="00965603" w:rsidP="00965603">
      <w:pPr>
        <w:rPr>
          <w:rFonts w:ascii="Arial" w:hAnsi="Arial" w:cs="Arial"/>
        </w:rPr>
      </w:pPr>
    </w:p>
    <w:p w14:paraId="1D1EE9C6" w14:textId="143F05F5" w:rsidR="000B686A" w:rsidRDefault="000B686A" w:rsidP="000B686A">
      <w:pPr>
        <w:pBdr>
          <w:top w:val="single" w:sz="4" w:space="1" w:color="auto"/>
          <w:left w:val="single" w:sz="4" w:space="0" w:color="auto"/>
          <w:bottom w:val="single" w:sz="4" w:space="1" w:color="auto"/>
          <w:right w:val="single" w:sz="4" w:space="4" w:color="auto"/>
        </w:pBdr>
        <w:rPr>
          <w:i/>
        </w:rPr>
      </w:pPr>
      <w:r>
        <w:rPr>
          <w:i/>
        </w:rPr>
        <w:t>Add PS3.15 Section</w:t>
      </w:r>
      <w:r w:rsidRPr="000B686A">
        <w:t xml:space="preserve"> </w:t>
      </w:r>
      <w:r w:rsidRPr="000B686A">
        <w:rPr>
          <w:i/>
        </w:rPr>
        <w:t xml:space="preserve">A.5.3.4.2 </w:t>
      </w:r>
      <w:r w:rsidR="00EA0A79" w:rsidRPr="00EA0A79">
        <w:rPr>
          <w:i/>
        </w:rPr>
        <w:t>RoleIDCode</w:t>
      </w:r>
      <w:r>
        <w:rPr>
          <w:i/>
        </w:rPr>
        <w:t xml:space="preserve"> as follows</w:t>
      </w:r>
    </w:p>
    <w:p w14:paraId="4134E59E" w14:textId="4D4B56E8" w:rsidR="00965603" w:rsidRDefault="00965603" w:rsidP="00965603">
      <w:pPr>
        <w:pStyle w:val="Heading5"/>
      </w:pPr>
      <w:r>
        <w:t>A.5.3.4.2 RoleIDCode</w:t>
      </w:r>
    </w:p>
    <w:p w14:paraId="7116B476" w14:textId="77777777" w:rsidR="00965603" w:rsidRDefault="00965603" w:rsidP="00965603">
      <w:pPr>
        <w:pStyle w:val="NormalWeb"/>
        <w:rPr>
          <w:del w:id="17" w:author="Nichols, Steven (GE Healthcare)" w:date="2022-12-16T09:22:00Z"/>
          <w:rFonts w:ascii="Arial" w:hAnsi="Arial" w:cs="Arial"/>
          <w:sz w:val="20"/>
          <w:szCs w:val="20"/>
        </w:rPr>
      </w:pPr>
      <w:del w:id="18" w:author="Nichols, Steven (GE Healthcare)" w:date="2022-12-16T09:22:00Z">
        <w:r w:rsidRPr="003A7D78">
          <w:rPr>
            <w:rFonts w:ascii="Arial" w:hAnsi="Arial" w:cs="Arial"/>
            <w:sz w:val="20"/>
            <w:szCs w:val="20"/>
          </w:rPr>
          <w:delText xml:space="preserve">If MediaType is (dcmxx, DCM, “Clipboard”) RoleIDCode shall be ; otherwise  MediaType shall be </w:delText>
        </w:r>
        <w:r>
          <w:rPr>
            <w:rFonts w:ascii="Arial" w:hAnsi="Arial" w:cs="Arial"/>
            <w:sz w:val="20"/>
            <w:szCs w:val="20"/>
          </w:rPr>
          <w:delText>.</w:delText>
        </w:r>
      </w:del>
    </w:p>
    <w:p w14:paraId="2A4993CA" w14:textId="0F1614CC" w:rsidR="00E92029" w:rsidRDefault="005E36D6" w:rsidP="005E36D6">
      <w:pPr>
        <w:rPr>
          <w:ins w:id="19" w:author="Nichols, Steven (GE Healthcare)" w:date="2022-12-16T09:22:00Z"/>
        </w:rPr>
      </w:pPr>
      <w:ins w:id="20" w:author="Nichols, Steven (GE Healthcare)" w:date="2022-12-16T09:22:00Z">
        <w:r w:rsidRPr="005E36D6">
          <w:t xml:space="preserve">It is up to the generating application to decide the whether the RoleIDCode is best represented by   (110154, DCM, "Destination Media") </w:t>
        </w:r>
        <w:r w:rsidR="00E92029">
          <w:t xml:space="preserve">and Media Type values selected from DCID 405, </w:t>
        </w:r>
        <w:r w:rsidRPr="005E36D6">
          <w:t>or (110150, DCM, “Application”)</w:t>
        </w:r>
        <w:r w:rsidR="00E92029">
          <w:t xml:space="preserve"> and Media Type values selected from DCID XXX</w:t>
        </w:r>
        <w:r w:rsidRPr="005E36D6">
          <w:t xml:space="preserve">. </w:t>
        </w:r>
      </w:ins>
    </w:p>
    <w:p w14:paraId="38FA8435" w14:textId="578604BC" w:rsidR="009D0415" w:rsidRDefault="005E36D6" w:rsidP="005E36D6">
      <w:pPr>
        <w:rPr>
          <w:ins w:id="21" w:author="Nichols, Steven (GE Healthcare)" w:date="2022-12-16T09:22:00Z"/>
        </w:rPr>
      </w:pPr>
      <w:ins w:id="22" w:author="Nichols, Steven (GE Healthcare)" w:date="2022-12-16T09:22:00Z">
        <w:r w:rsidRPr="005E36D6">
          <w:t>In many circumstances, the data recipient is physical storage media, and (110154, DCM, "Destination Media") is appropriate.Media is usually an entity that has a distinct identity, and that can be transported across security domain boundaries without loss of that identity. However in cases where the destination is a software application, such as the Clipboard Manager, application URI, or Email user agent, (110150, DCM, “Application”) may be more suitable.</w:t>
        </w:r>
      </w:ins>
    </w:p>
    <w:p w14:paraId="7F990BCC" w14:textId="77777777" w:rsidR="00F55E73" w:rsidRDefault="005E36D6" w:rsidP="005E36D6">
      <w:pPr>
        <w:rPr>
          <w:ins w:id="23" w:author="Nichols, Steven (GE Healthcare)" w:date="2022-12-16T09:22:00Z"/>
        </w:rPr>
      </w:pPr>
      <w:ins w:id="24" w:author="Nichols, Steven (GE Healthcare)" w:date="2022-12-16T09:22:00Z">
        <w:r w:rsidRPr="005E36D6">
          <w:t>Email is especially ambiguous because the difference between the email body (which might even be stored on another media for physical transport), the email transfer agent, and the email user agent is often subtle and an aspect of the specific device design.</w:t>
        </w:r>
      </w:ins>
    </w:p>
    <w:p w14:paraId="5E51D5AD" w14:textId="2617F184" w:rsidR="005E36D6" w:rsidRPr="00277865" w:rsidRDefault="005E36D6" w:rsidP="00277865">
      <w:pPr>
        <w:pBdr>
          <w:top w:val="single" w:sz="4" w:space="1" w:color="auto"/>
          <w:left w:val="single" w:sz="4" w:space="0" w:color="auto"/>
          <w:bottom w:val="single" w:sz="4" w:space="1" w:color="auto"/>
          <w:right w:val="single" w:sz="4" w:space="4" w:color="auto"/>
        </w:pBdr>
        <w:rPr>
          <w:i/>
        </w:rPr>
      </w:pPr>
      <w:r w:rsidRPr="00277865">
        <w:rPr>
          <w:i/>
        </w:rPr>
        <w:t>Add the following to PS3.16 Chapter B Table CID 405. Media Type Code</w:t>
      </w:r>
    </w:p>
    <w:p w14:paraId="3435720B" w14:textId="7C9B478D"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sz w:val="22"/>
          <w:szCs w:val="22"/>
        </w:rPr>
      </w:pPr>
      <w:r w:rsidRPr="008949A7">
        <w:rPr>
          <w:rFonts w:ascii="Arial" w:hAnsi="Arial" w:cs="Arial"/>
          <w:b/>
          <w:bCs/>
          <w:sz w:val="22"/>
          <w:szCs w:val="22"/>
        </w:rPr>
        <w:t>Table CID 405. Media Type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1120"/>
        <w:gridCol w:w="1831"/>
      </w:tblGrid>
      <w:tr w:rsidR="008F5BC1" w:rsidRPr="008949A7" w14:paraId="689A1EFD" w14:textId="77777777" w:rsidTr="008F5BC1">
        <w:trPr>
          <w:tblHeader/>
          <w:jc w:val="center"/>
        </w:trPr>
        <w:tc>
          <w:tcPr>
            <w:tcW w:w="0" w:type="auto"/>
            <w:hideMark/>
          </w:tcPr>
          <w:p w14:paraId="0164F23B"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Coding Scheme Designator</w:t>
            </w:r>
          </w:p>
        </w:tc>
        <w:tc>
          <w:tcPr>
            <w:tcW w:w="0" w:type="auto"/>
            <w:hideMark/>
          </w:tcPr>
          <w:p w14:paraId="18AD79EF"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Value</w:t>
            </w:r>
          </w:p>
        </w:tc>
        <w:tc>
          <w:tcPr>
            <w:tcW w:w="0" w:type="auto"/>
            <w:hideMark/>
          </w:tcPr>
          <w:p w14:paraId="522B77A7"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Meaning</w:t>
            </w:r>
          </w:p>
        </w:tc>
      </w:tr>
      <w:tr w:rsidR="008F5BC1" w:rsidRPr="008949A7" w14:paraId="5B09E842" w14:textId="77777777" w:rsidTr="008F5BC1">
        <w:trPr>
          <w:jc w:val="center"/>
        </w:trPr>
        <w:tc>
          <w:tcPr>
            <w:tcW w:w="0" w:type="auto"/>
            <w:hideMark/>
          </w:tcPr>
          <w:p w14:paraId="7BA3C5D8"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54E9EBEC" w14:textId="77777777" w:rsidR="008F5BC1" w:rsidRPr="00044A02"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3" w:anchor="DCM_110030" w:history="1">
              <w:r w:rsidR="008F5BC1" w:rsidRPr="00044A02">
                <w:rPr>
                  <w:rFonts w:ascii="Arial" w:hAnsi="Arial" w:cs="Arial"/>
                </w:rPr>
                <w:t>110030</w:t>
              </w:r>
            </w:hyperlink>
            <w:r w:rsidR="008F5BC1" w:rsidRPr="00044A02">
              <w:rPr>
                <w:rFonts w:ascii="Arial" w:hAnsi="Arial" w:cs="Arial"/>
              </w:rPr>
              <w:t xml:space="preserve"> </w:t>
            </w:r>
          </w:p>
        </w:tc>
        <w:tc>
          <w:tcPr>
            <w:tcW w:w="0" w:type="auto"/>
            <w:hideMark/>
          </w:tcPr>
          <w:p w14:paraId="2D0CB1B3"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USB Disk Emulation</w:t>
            </w:r>
          </w:p>
        </w:tc>
      </w:tr>
      <w:tr w:rsidR="008F5BC1" w:rsidRPr="008949A7" w14:paraId="5C1BEB3A" w14:textId="77777777" w:rsidTr="008F5BC1">
        <w:trPr>
          <w:jc w:val="center"/>
        </w:trPr>
        <w:tc>
          <w:tcPr>
            <w:tcW w:w="0" w:type="auto"/>
            <w:hideMark/>
          </w:tcPr>
          <w:p w14:paraId="262009B7"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6216DE0" w14:textId="77777777" w:rsidR="008F5BC1" w:rsidRPr="00044A02"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4" w:anchor="DCM_110031" w:history="1">
              <w:r w:rsidR="008F5BC1" w:rsidRPr="00044A02">
                <w:rPr>
                  <w:rFonts w:ascii="Arial" w:hAnsi="Arial" w:cs="Arial"/>
                </w:rPr>
                <w:t>110031</w:t>
              </w:r>
            </w:hyperlink>
            <w:r w:rsidR="008F5BC1" w:rsidRPr="00044A02">
              <w:rPr>
                <w:rFonts w:ascii="Arial" w:hAnsi="Arial" w:cs="Arial"/>
              </w:rPr>
              <w:t xml:space="preserve"> </w:t>
            </w:r>
          </w:p>
        </w:tc>
        <w:tc>
          <w:tcPr>
            <w:tcW w:w="0" w:type="auto"/>
            <w:hideMark/>
          </w:tcPr>
          <w:p w14:paraId="3B80ED49"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Email</w:t>
            </w:r>
          </w:p>
        </w:tc>
      </w:tr>
      <w:tr w:rsidR="008F5BC1" w:rsidRPr="008949A7" w14:paraId="7D0B468C" w14:textId="77777777" w:rsidTr="008F5BC1">
        <w:trPr>
          <w:jc w:val="center"/>
        </w:trPr>
        <w:tc>
          <w:tcPr>
            <w:tcW w:w="0" w:type="auto"/>
            <w:hideMark/>
          </w:tcPr>
          <w:p w14:paraId="361BE484"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671A6AA0" w14:textId="77777777" w:rsidR="008F5BC1" w:rsidRPr="00044A02"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5" w:anchor="DCM_110032" w:history="1">
              <w:r w:rsidR="008F5BC1" w:rsidRPr="00F00702">
                <w:rPr>
                  <w:rFonts w:ascii="Arial" w:hAnsi="Arial" w:cs="Arial"/>
                </w:rPr>
                <w:t>110032</w:t>
              </w:r>
            </w:hyperlink>
            <w:r w:rsidR="008F5BC1" w:rsidRPr="00044A02">
              <w:rPr>
                <w:rFonts w:ascii="Arial" w:hAnsi="Arial" w:cs="Arial"/>
              </w:rPr>
              <w:t xml:space="preserve"> </w:t>
            </w:r>
          </w:p>
        </w:tc>
        <w:tc>
          <w:tcPr>
            <w:tcW w:w="0" w:type="auto"/>
            <w:hideMark/>
          </w:tcPr>
          <w:p w14:paraId="7B7971AF"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CD</w:t>
            </w:r>
          </w:p>
        </w:tc>
      </w:tr>
      <w:tr w:rsidR="008F5BC1" w:rsidRPr="008949A7" w14:paraId="7EC70BF1" w14:textId="77777777" w:rsidTr="008F5BC1">
        <w:trPr>
          <w:jc w:val="center"/>
        </w:trPr>
        <w:tc>
          <w:tcPr>
            <w:tcW w:w="0" w:type="auto"/>
            <w:hideMark/>
          </w:tcPr>
          <w:p w14:paraId="349E725B"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D95CC86" w14:textId="77777777" w:rsidR="008F5BC1" w:rsidRPr="00044A02"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6" w:anchor="DCM_110033" w:history="1">
              <w:r w:rsidR="008F5BC1" w:rsidRPr="00F00702">
                <w:rPr>
                  <w:rFonts w:ascii="Arial" w:hAnsi="Arial" w:cs="Arial"/>
                </w:rPr>
                <w:t>110033</w:t>
              </w:r>
            </w:hyperlink>
            <w:r w:rsidR="008F5BC1" w:rsidRPr="00044A02">
              <w:rPr>
                <w:rFonts w:ascii="Arial" w:hAnsi="Arial" w:cs="Arial"/>
              </w:rPr>
              <w:t xml:space="preserve"> </w:t>
            </w:r>
          </w:p>
        </w:tc>
        <w:tc>
          <w:tcPr>
            <w:tcW w:w="0" w:type="auto"/>
            <w:hideMark/>
          </w:tcPr>
          <w:p w14:paraId="36D404C0"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DVD</w:t>
            </w:r>
          </w:p>
        </w:tc>
      </w:tr>
      <w:tr w:rsidR="008F5BC1" w:rsidRPr="008949A7" w14:paraId="7C073E7C" w14:textId="77777777" w:rsidTr="008F5BC1">
        <w:trPr>
          <w:jc w:val="center"/>
        </w:trPr>
        <w:tc>
          <w:tcPr>
            <w:tcW w:w="0" w:type="auto"/>
            <w:hideMark/>
          </w:tcPr>
          <w:p w14:paraId="352226B8"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7A343895" w14:textId="77777777" w:rsidR="008F5BC1" w:rsidRPr="00044A02"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7" w:anchor="DCM_110034" w:history="1">
              <w:r w:rsidR="008F5BC1" w:rsidRPr="00F00702">
                <w:rPr>
                  <w:rFonts w:ascii="Arial" w:hAnsi="Arial" w:cs="Arial"/>
                </w:rPr>
                <w:t>110034</w:t>
              </w:r>
            </w:hyperlink>
            <w:r w:rsidR="008F5BC1" w:rsidRPr="00044A02">
              <w:rPr>
                <w:rFonts w:ascii="Arial" w:hAnsi="Arial" w:cs="Arial"/>
              </w:rPr>
              <w:t xml:space="preserve"> </w:t>
            </w:r>
          </w:p>
        </w:tc>
        <w:tc>
          <w:tcPr>
            <w:tcW w:w="0" w:type="auto"/>
            <w:hideMark/>
          </w:tcPr>
          <w:p w14:paraId="406BA0DE"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Compact Flash</w:t>
            </w:r>
          </w:p>
        </w:tc>
      </w:tr>
      <w:tr w:rsidR="008F5BC1" w:rsidRPr="008949A7" w14:paraId="6F0F7187" w14:textId="77777777" w:rsidTr="008F5BC1">
        <w:trPr>
          <w:jc w:val="center"/>
        </w:trPr>
        <w:tc>
          <w:tcPr>
            <w:tcW w:w="0" w:type="auto"/>
            <w:hideMark/>
          </w:tcPr>
          <w:p w14:paraId="3CF51315"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20E9E62C" w14:textId="77777777" w:rsidR="008F5BC1" w:rsidRPr="00044A02"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8" w:anchor="DCM_110035" w:history="1">
              <w:r w:rsidR="008F5BC1" w:rsidRPr="00F00702">
                <w:rPr>
                  <w:rFonts w:ascii="Arial" w:hAnsi="Arial" w:cs="Arial"/>
                </w:rPr>
                <w:t>110035</w:t>
              </w:r>
            </w:hyperlink>
            <w:r w:rsidR="008F5BC1" w:rsidRPr="00044A02">
              <w:rPr>
                <w:rFonts w:ascii="Arial" w:hAnsi="Arial" w:cs="Arial"/>
              </w:rPr>
              <w:t xml:space="preserve"> </w:t>
            </w:r>
          </w:p>
        </w:tc>
        <w:tc>
          <w:tcPr>
            <w:tcW w:w="0" w:type="auto"/>
            <w:hideMark/>
          </w:tcPr>
          <w:p w14:paraId="482FDBC8"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Multi-media Card</w:t>
            </w:r>
          </w:p>
        </w:tc>
      </w:tr>
      <w:tr w:rsidR="008F5BC1" w:rsidRPr="008949A7" w14:paraId="5DF10958" w14:textId="77777777" w:rsidTr="008F5BC1">
        <w:trPr>
          <w:jc w:val="center"/>
        </w:trPr>
        <w:tc>
          <w:tcPr>
            <w:tcW w:w="0" w:type="auto"/>
            <w:hideMark/>
          </w:tcPr>
          <w:p w14:paraId="3E833B22"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4B806131" w14:textId="77777777" w:rsidR="008F5BC1" w:rsidRPr="00044A02"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9" w:anchor="DCM_110036" w:history="1">
              <w:r w:rsidR="008F5BC1" w:rsidRPr="00F00702">
                <w:rPr>
                  <w:rFonts w:ascii="Arial" w:hAnsi="Arial" w:cs="Arial"/>
                </w:rPr>
                <w:t>110036</w:t>
              </w:r>
            </w:hyperlink>
            <w:r w:rsidR="008F5BC1" w:rsidRPr="00044A02">
              <w:rPr>
                <w:rFonts w:ascii="Arial" w:hAnsi="Arial" w:cs="Arial"/>
              </w:rPr>
              <w:t xml:space="preserve"> </w:t>
            </w:r>
          </w:p>
        </w:tc>
        <w:tc>
          <w:tcPr>
            <w:tcW w:w="0" w:type="auto"/>
            <w:hideMark/>
          </w:tcPr>
          <w:p w14:paraId="171D667A"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Secure Digital Card</w:t>
            </w:r>
          </w:p>
        </w:tc>
      </w:tr>
      <w:tr w:rsidR="008F5BC1" w:rsidRPr="008949A7" w14:paraId="64C96D08" w14:textId="77777777" w:rsidTr="008F5BC1">
        <w:trPr>
          <w:jc w:val="center"/>
        </w:trPr>
        <w:tc>
          <w:tcPr>
            <w:tcW w:w="0" w:type="auto"/>
            <w:hideMark/>
          </w:tcPr>
          <w:p w14:paraId="03006990" w14:textId="77777777" w:rsidR="008F5BC1" w:rsidRPr="00265CBA"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35BF2">
              <w:rPr>
                <w:rFonts w:ascii="Arial" w:hAnsi="Arial" w:cs="Arial"/>
              </w:rPr>
              <w:t>DCM</w:t>
            </w:r>
          </w:p>
        </w:tc>
        <w:tc>
          <w:tcPr>
            <w:tcW w:w="0" w:type="auto"/>
            <w:hideMark/>
          </w:tcPr>
          <w:p w14:paraId="41DE5EB4" w14:textId="77777777" w:rsidR="008F5BC1" w:rsidRPr="00265CBA"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0" w:anchor="DCM_110037" w:history="1">
              <w:r w:rsidR="008F5BC1" w:rsidRPr="00265CBA">
                <w:rPr>
                  <w:rFonts w:ascii="Arial" w:hAnsi="Arial" w:cs="Arial"/>
                </w:rPr>
                <w:t>110037</w:t>
              </w:r>
            </w:hyperlink>
            <w:r w:rsidR="008F5BC1" w:rsidRPr="00835BF2">
              <w:rPr>
                <w:rFonts w:ascii="Arial" w:hAnsi="Arial" w:cs="Arial"/>
              </w:rPr>
              <w:t xml:space="preserve"> </w:t>
            </w:r>
          </w:p>
        </w:tc>
        <w:tc>
          <w:tcPr>
            <w:tcW w:w="0" w:type="auto"/>
            <w:hideMark/>
          </w:tcPr>
          <w:p w14:paraId="0AE3EB60" w14:textId="77777777" w:rsidR="008F5BC1" w:rsidRPr="00277865"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277865">
              <w:rPr>
                <w:rFonts w:ascii="Arial" w:hAnsi="Arial" w:cs="Arial"/>
              </w:rPr>
              <w:t>URI</w:t>
            </w:r>
          </w:p>
        </w:tc>
      </w:tr>
      <w:tr w:rsidR="008F5BC1" w:rsidRPr="008949A7" w14:paraId="5F86F137" w14:textId="77777777" w:rsidTr="008F5BC1">
        <w:trPr>
          <w:jc w:val="center"/>
        </w:trPr>
        <w:tc>
          <w:tcPr>
            <w:tcW w:w="0" w:type="auto"/>
            <w:hideMark/>
          </w:tcPr>
          <w:p w14:paraId="1E68BDBA"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lastRenderedPageBreak/>
              <w:t>DCM</w:t>
            </w:r>
          </w:p>
        </w:tc>
        <w:tc>
          <w:tcPr>
            <w:tcW w:w="0" w:type="auto"/>
            <w:hideMark/>
          </w:tcPr>
          <w:p w14:paraId="334338AD" w14:textId="77777777" w:rsidR="008F5BC1" w:rsidRPr="00044A02"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1" w:anchor="DCM_110010" w:history="1">
              <w:r w:rsidR="008F5BC1" w:rsidRPr="00F00702">
                <w:rPr>
                  <w:rFonts w:ascii="Arial" w:hAnsi="Arial" w:cs="Arial"/>
                </w:rPr>
                <w:t>110010</w:t>
              </w:r>
            </w:hyperlink>
            <w:r w:rsidR="008F5BC1" w:rsidRPr="00044A02">
              <w:rPr>
                <w:rFonts w:ascii="Arial" w:hAnsi="Arial" w:cs="Arial"/>
              </w:rPr>
              <w:t xml:space="preserve"> </w:t>
            </w:r>
          </w:p>
        </w:tc>
        <w:tc>
          <w:tcPr>
            <w:tcW w:w="0" w:type="auto"/>
            <w:hideMark/>
          </w:tcPr>
          <w:p w14:paraId="34E20FDA"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Film</w:t>
            </w:r>
          </w:p>
        </w:tc>
      </w:tr>
      <w:tr w:rsidR="008F5BC1" w:rsidRPr="008949A7" w14:paraId="6DC3DE77" w14:textId="77777777" w:rsidTr="008F5BC1">
        <w:trPr>
          <w:jc w:val="center"/>
        </w:trPr>
        <w:tc>
          <w:tcPr>
            <w:tcW w:w="0" w:type="auto"/>
            <w:hideMark/>
          </w:tcPr>
          <w:p w14:paraId="56E0AEB5"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049B4CE5" w14:textId="77777777" w:rsidR="008F5BC1" w:rsidRPr="00044A02" w:rsidRDefault="007D65A2"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2" w:anchor="DCM_110038" w:history="1">
              <w:r w:rsidR="008F5BC1" w:rsidRPr="00F00702">
                <w:rPr>
                  <w:rFonts w:ascii="Arial" w:hAnsi="Arial" w:cs="Arial"/>
                </w:rPr>
                <w:t>110038</w:t>
              </w:r>
            </w:hyperlink>
            <w:r w:rsidR="008F5BC1" w:rsidRPr="00044A02">
              <w:rPr>
                <w:rFonts w:ascii="Arial" w:hAnsi="Arial" w:cs="Arial"/>
              </w:rPr>
              <w:t xml:space="preserve"> </w:t>
            </w:r>
          </w:p>
        </w:tc>
        <w:tc>
          <w:tcPr>
            <w:tcW w:w="0" w:type="auto"/>
            <w:hideMark/>
          </w:tcPr>
          <w:p w14:paraId="54E19953"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Paper Document</w:t>
            </w:r>
          </w:p>
        </w:tc>
      </w:tr>
    </w:tbl>
    <w:p w14:paraId="2194822A" w14:textId="38DF2B24" w:rsidR="00DF722E" w:rsidRDefault="00DF722E">
      <w:pPr>
        <w:rPr>
          <w:ins w:id="25" w:author="Nichols, Steven (GE Healthcare)" w:date="2022-12-16T09:22:00Z"/>
          <w:rFonts w:ascii="Arial" w:hAnsi="Arial" w:cs="Arial"/>
        </w:rPr>
      </w:pPr>
    </w:p>
    <w:p w14:paraId="23B1C0EB" w14:textId="7F1B743F" w:rsidR="00045A09" w:rsidRDefault="00045A09" w:rsidP="00045A09">
      <w:pPr>
        <w:pBdr>
          <w:top w:val="single" w:sz="4" w:space="1" w:color="auto"/>
          <w:left w:val="single" w:sz="4" w:space="0" w:color="auto"/>
          <w:bottom w:val="single" w:sz="4" w:space="1" w:color="auto"/>
          <w:right w:val="single" w:sz="4" w:space="4" w:color="auto"/>
        </w:pBdr>
        <w:rPr>
          <w:ins w:id="26" w:author="Nichols, Steven (GE Healthcare)" w:date="2022-12-16T09:22:00Z"/>
          <w:i/>
        </w:rPr>
      </w:pPr>
      <w:ins w:id="27" w:author="Nichols, Steven (GE Healthcare)" w:date="2022-12-16T09:22:00Z">
        <w:r w:rsidRPr="00EE7601">
          <w:rPr>
            <w:i/>
          </w:rPr>
          <w:t xml:space="preserve">Add </w:t>
        </w:r>
        <w:r>
          <w:rPr>
            <w:i/>
          </w:rPr>
          <w:t xml:space="preserve">a new </w:t>
        </w:r>
        <w:r w:rsidR="00CD04FB">
          <w:rPr>
            <w:i/>
          </w:rPr>
          <w:t xml:space="preserve">Context Group to </w:t>
        </w:r>
        <w:r w:rsidRPr="00EE7601">
          <w:rPr>
            <w:i/>
          </w:rPr>
          <w:t>PS3.16</w:t>
        </w:r>
        <w:r>
          <w:rPr>
            <w:i/>
          </w:rPr>
          <w:t xml:space="preserve"> Chapter B </w:t>
        </w:r>
        <w:r w:rsidR="00CD04FB">
          <w:rPr>
            <w:i/>
          </w:rPr>
          <w:t>as follows</w:t>
        </w:r>
      </w:ins>
    </w:p>
    <w:p w14:paraId="37906498" w14:textId="579D8C31" w:rsidR="00F04BFA" w:rsidRPr="00F04BFA" w:rsidRDefault="00F04BFA" w:rsidP="00F04BFA">
      <w:pPr>
        <w:pStyle w:val="Heading2"/>
        <w:rPr>
          <w:ins w:id="28" w:author="Nichols, Steven (GE Healthcare)" w:date="2022-12-16T09:22:00Z"/>
          <w:rFonts w:ascii="Arial" w:hAnsi="Arial" w:cs="Arial"/>
        </w:rPr>
      </w:pPr>
      <w:ins w:id="29" w:author="Nichols, Steven (GE Healthcare)" w:date="2022-12-16T09:22:00Z">
        <w:r w:rsidRPr="00F04BFA">
          <w:rPr>
            <w:rFonts w:ascii="Arial" w:hAnsi="Arial" w:cs="Arial"/>
          </w:rPr>
          <w:t xml:space="preserve">CID </w:t>
        </w:r>
        <w:r w:rsidR="00BD456D">
          <w:rPr>
            <w:rFonts w:ascii="Arial" w:hAnsi="Arial" w:cs="Arial"/>
          </w:rPr>
          <w:t>xxx</w:t>
        </w:r>
        <w:r w:rsidRPr="00F04BFA">
          <w:rPr>
            <w:rFonts w:ascii="Arial" w:hAnsi="Arial" w:cs="Arial"/>
          </w:rPr>
          <w:t> </w:t>
        </w:r>
        <w:r w:rsidR="00250425">
          <w:rPr>
            <w:rFonts w:ascii="Arial" w:hAnsi="Arial" w:cs="Arial"/>
          </w:rPr>
          <w:t>application</w:t>
        </w:r>
        <w:r w:rsidRPr="00F04BFA">
          <w:rPr>
            <w:rFonts w:ascii="Arial" w:hAnsi="Arial" w:cs="Arial"/>
          </w:rPr>
          <w:t xml:space="preserve"> Type Code</w:t>
        </w:r>
      </w:ins>
    </w:p>
    <w:p w14:paraId="396FE6AC" w14:textId="77777777" w:rsidR="00F04BFA" w:rsidRPr="00F04BFA" w:rsidRDefault="00F04BFA" w:rsidP="00F04BFA">
      <w:pPr>
        <w:rPr>
          <w:ins w:id="30" w:author="Nichols, Steven (GE Healthcare)" w:date="2022-12-16T09:22:00Z"/>
          <w:rFonts w:ascii="Arial" w:hAnsi="Arial" w:cs="Arial"/>
        </w:rPr>
      </w:pPr>
      <w:ins w:id="31" w:author="Nichols, Steven (GE Healthcare)" w:date="2022-12-16T09:22:00Z">
        <w:r w:rsidRPr="00F04BFA">
          <w:rPr>
            <w:rStyle w:val="Strong"/>
            <w:rFonts w:ascii="Arial" w:hAnsi="Arial" w:cs="Arial"/>
          </w:rPr>
          <w:t>Resources:</w:t>
        </w:r>
        <w:r w:rsidRPr="00F04BFA">
          <w:rPr>
            <w:rStyle w:val="bold"/>
            <w:rFonts w:ascii="Arial" w:hAnsi="Arial" w:cs="Arial"/>
          </w:rPr>
          <w:t xml:space="preserve"> </w:t>
        </w:r>
      </w:ins>
    </w:p>
    <w:p w14:paraId="14F12AF4" w14:textId="231A2BC1" w:rsidR="00F04BFA" w:rsidRPr="00F04BFA" w:rsidRDefault="00A3245D" w:rsidP="00F04BFA">
      <w:pPr>
        <w:pStyle w:val="NormalWeb"/>
        <w:ind w:left="720"/>
        <w:rPr>
          <w:ins w:id="32" w:author="Nichols, Steven (GE Healthcare)" w:date="2022-12-16T09:22:00Z"/>
          <w:rFonts w:ascii="Arial" w:hAnsi="Arial" w:cs="Arial"/>
          <w:sz w:val="20"/>
          <w:szCs w:val="20"/>
        </w:rPr>
      </w:pPr>
      <w:ins w:id="33" w:author="Nichols, Steven (GE Healthcare)" w:date="2022-12-16T09:22:00Z">
        <w:r w:rsidRPr="0097419C">
          <w:rPr>
            <w:rStyle w:val="Strong"/>
            <w:rFonts w:ascii="Arial" w:hAnsi="Arial" w:cs="Arial"/>
            <w:sz w:val="20"/>
            <w:szCs w:val="20"/>
          </w:rPr>
          <w:t>HTML</w:t>
        </w:r>
        <w:r w:rsidR="00F04BFA" w:rsidRPr="00F04BFA">
          <w:rPr>
            <w:rStyle w:val="Strong"/>
            <w:rFonts w:ascii="Arial" w:hAnsi="Arial" w:cs="Arial"/>
            <w:sz w:val="20"/>
            <w:szCs w:val="20"/>
          </w:rPr>
          <w:t xml:space="preserve"> | </w:t>
        </w:r>
        <w:r w:rsidRPr="0097419C">
          <w:rPr>
            <w:rStyle w:val="Strong"/>
            <w:rFonts w:ascii="Arial" w:hAnsi="Arial" w:cs="Arial"/>
            <w:sz w:val="20"/>
            <w:szCs w:val="20"/>
          </w:rPr>
          <w:t>FHIR JSON</w:t>
        </w:r>
        <w:r w:rsidR="00F04BFA" w:rsidRPr="00F04BFA">
          <w:rPr>
            <w:rStyle w:val="Strong"/>
            <w:rFonts w:ascii="Arial" w:hAnsi="Arial" w:cs="Arial"/>
            <w:sz w:val="20"/>
            <w:szCs w:val="20"/>
          </w:rPr>
          <w:t xml:space="preserve"> | </w:t>
        </w:r>
        <w:r w:rsidRPr="0097419C">
          <w:rPr>
            <w:rStyle w:val="Strong"/>
            <w:rFonts w:ascii="Arial" w:hAnsi="Arial" w:cs="Arial"/>
            <w:sz w:val="20"/>
            <w:szCs w:val="20"/>
          </w:rPr>
          <w:t>FHIR XML</w:t>
        </w:r>
        <w:r w:rsidR="00F04BFA" w:rsidRPr="00F04BFA">
          <w:rPr>
            <w:rStyle w:val="Strong"/>
            <w:rFonts w:ascii="Arial" w:hAnsi="Arial" w:cs="Arial"/>
            <w:sz w:val="20"/>
            <w:szCs w:val="20"/>
          </w:rPr>
          <w:t xml:space="preserve"> | </w:t>
        </w:r>
        <w:r w:rsidRPr="0097419C">
          <w:rPr>
            <w:rStyle w:val="Strong"/>
            <w:rFonts w:ascii="Arial" w:hAnsi="Arial" w:cs="Arial"/>
            <w:sz w:val="20"/>
            <w:szCs w:val="20"/>
          </w:rPr>
          <w:t>IHE SVS XML</w:t>
        </w:r>
        <w:r w:rsidR="00F04BFA" w:rsidRPr="00F04BFA">
          <w:rPr>
            <w:rStyle w:val="Strong"/>
            <w:rFonts w:ascii="Arial" w:hAnsi="Arial" w:cs="Arial"/>
            <w:sz w:val="20"/>
            <w:szCs w:val="20"/>
          </w:rPr>
          <w:t xml:space="preserve"> </w:t>
        </w:r>
      </w:ins>
    </w:p>
    <w:p w14:paraId="03099DA6" w14:textId="77777777" w:rsidR="00F04BFA" w:rsidRPr="00F04BFA" w:rsidRDefault="00F04BFA" w:rsidP="00F04BFA">
      <w:pPr>
        <w:rPr>
          <w:ins w:id="34" w:author="Nichols, Steven (GE Healthcare)" w:date="2022-12-16T09:22:00Z"/>
          <w:rFonts w:ascii="Arial" w:hAnsi="Arial" w:cs="Arial"/>
        </w:rPr>
      </w:pPr>
      <w:ins w:id="35" w:author="Nichols, Steven (GE Healthcare)" w:date="2022-12-16T09:22:00Z">
        <w:r w:rsidRPr="00F04BFA">
          <w:rPr>
            <w:rStyle w:val="Strong"/>
            <w:rFonts w:ascii="Arial" w:hAnsi="Arial" w:cs="Arial"/>
          </w:rPr>
          <w:t>Keyword:</w:t>
        </w:r>
        <w:r w:rsidRPr="00F04BFA">
          <w:rPr>
            <w:rStyle w:val="bold"/>
            <w:rFonts w:ascii="Arial" w:hAnsi="Arial" w:cs="Arial"/>
          </w:rPr>
          <w:t xml:space="preserve"> </w:t>
        </w:r>
      </w:ins>
    </w:p>
    <w:p w14:paraId="22F195F7" w14:textId="77777777" w:rsidR="00F04BFA" w:rsidRPr="00F04BFA" w:rsidRDefault="00F04BFA" w:rsidP="00F04BFA">
      <w:pPr>
        <w:pStyle w:val="NormalWeb"/>
        <w:ind w:left="720"/>
        <w:rPr>
          <w:ins w:id="36" w:author="Nichols, Steven (GE Healthcare)" w:date="2022-12-16T09:22:00Z"/>
          <w:rFonts w:ascii="Arial" w:hAnsi="Arial" w:cs="Arial"/>
          <w:sz w:val="20"/>
          <w:szCs w:val="20"/>
        </w:rPr>
      </w:pPr>
      <w:ins w:id="37" w:author="Nichols, Steven (GE Healthcare)" w:date="2022-12-16T09:22:00Z">
        <w:r w:rsidRPr="00F04BFA">
          <w:rPr>
            <w:rStyle w:val="Strong"/>
            <w:rFonts w:ascii="Arial" w:hAnsi="Arial" w:cs="Arial"/>
            <w:sz w:val="20"/>
            <w:szCs w:val="20"/>
          </w:rPr>
          <w:t>MediaTypeCode</w:t>
        </w:r>
        <w:r w:rsidRPr="00F04BFA">
          <w:rPr>
            <w:rStyle w:val="bold"/>
            <w:rFonts w:ascii="Arial" w:hAnsi="Arial" w:cs="Arial"/>
            <w:sz w:val="20"/>
            <w:szCs w:val="20"/>
          </w:rPr>
          <w:t xml:space="preserve"> </w:t>
        </w:r>
      </w:ins>
    </w:p>
    <w:p w14:paraId="2912E21A" w14:textId="77777777" w:rsidR="00F04BFA" w:rsidRPr="00F04BFA" w:rsidRDefault="00F04BFA" w:rsidP="00F04BFA">
      <w:pPr>
        <w:rPr>
          <w:ins w:id="38" w:author="Nichols, Steven (GE Healthcare)" w:date="2022-12-16T09:22:00Z"/>
          <w:rFonts w:ascii="Arial" w:hAnsi="Arial" w:cs="Arial"/>
        </w:rPr>
      </w:pPr>
      <w:ins w:id="39" w:author="Nichols, Steven (GE Healthcare)" w:date="2022-12-16T09:22:00Z">
        <w:r w:rsidRPr="00F04BFA">
          <w:rPr>
            <w:rStyle w:val="Strong"/>
            <w:rFonts w:ascii="Arial" w:hAnsi="Arial" w:cs="Arial"/>
          </w:rPr>
          <w:t>FHIR Keyword:</w:t>
        </w:r>
        <w:r w:rsidRPr="00F04BFA">
          <w:rPr>
            <w:rStyle w:val="bold"/>
            <w:rFonts w:ascii="Arial" w:hAnsi="Arial" w:cs="Arial"/>
          </w:rPr>
          <w:t xml:space="preserve"> </w:t>
        </w:r>
      </w:ins>
    </w:p>
    <w:p w14:paraId="5478C0DB" w14:textId="7F047293" w:rsidR="00F04BFA" w:rsidRPr="00F04BFA" w:rsidRDefault="00F04BFA" w:rsidP="00F04BFA">
      <w:pPr>
        <w:pStyle w:val="NormalWeb"/>
        <w:ind w:left="720"/>
        <w:rPr>
          <w:ins w:id="40" w:author="Nichols, Steven (GE Healthcare)" w:date="2022-12-16T09:22:00Z"/>
          <w:rFonts w:ascii="Arial" w:hAnsi="Arial" w:cs="Arial"/>
          <w:sz w:val="20"/>
          <w:szCs w:val="20"/>
        </w:rPr>
      </w:pPr>
      <w:ins w:id="41" w:author="Nichols, Steven (GE Healthcare)" w:date="2022-12-16T09:22:00Z">
        <w:r w:rsidRPr="00F04BFA">
          <w:rPr>
            <w:rStyle w:val="Strong"/>
            <w:rFonts w:ascii="Arial" w:hAnsi="Arial" w:cs="Arial"/>
            <w:sz w:val="20"/>
            <w:szCs w:val="20"/>
          </w:rPr>
          <w:t>dicom-cid-</w:t>
        </w:r>
        <w:r w:rsidR="00BD456D">
          <w:rPr>
            <w:rStyle w:val="Strong"/>
            <w:rFonts w:ascii="Arial" w:hAnsi="Arial" w:cs="Arial"/>
            <w:sz w:val="20"/>
            <w:szCs w:val="20"/>
          </w:rPr>
          <w:t>xxx</w:t>
        </w:r>
        <w:r w:rsidRPr="00F04BFA">
          <w:rPr>
            <w:rStyle w:val="Strong"/>
            <w:rFonts w:ascii="Arial" w:hAnsi="Arial" w:cs="Arial"/>
            <w:sz w:val="20"/>
            <w:szCs w:val="20"/>
          </w:rPr>
          <w:t>-</w:t>
        </w:r>
        <w:r w:rsidR="00BA14A0">
          <w:rPr>
            <w:rStyle w:val="Strong"/>
            <w:rFonts w:ascii="Arial" w:hAnsi="Arial" w:cs="Arial"/>
            <w:sz w:val="20"/>
            <w:szCs w:val="20"/>
          </w:rPr>
          <w:t>Applicatio</w:t>
        </w:r>
        <w:r w:rsidR="00BD456D">
          <w:rPr>
            <w:rStyle w:val="Strong"/>
            <w:rFonts w:ascii="Arial" w:hAnsi="Arial" w:cs="Arial"/>
            <w:sz w:val="20"/>
            <w:szCs w:val="20"/>
          </w:rPr>
          <w:t>n</w:t>
        </w:r>
        <w:r w:rsidRPr="00F04BFA">
          <w:rPr>
            <w:rStyle w:val="Strong"/>
            <w:rFonts w:ascii="Arial" w:hAnsi="Arial" w:cs="Arial"/>
            <w:sz w:val="20"/>
            <w:szCs w:val="20"/>
          </w:rPr>
          <w:t>TypeCode</w:t>
        </w:r>
        <w:r w:rsidRPr="00F04BFA">
          <w:rPr>
            <w:rStyle w:val="bold"/>
            <w:rFonts w:ascii="Arial" w:hAnsi="Arial" w:cs="Arial"/>
            <w:sz w:val="20"/>
            <w:szCs w:val="20"/>
          </w:rPr>
          <w:t xml:space="preserve"> </w:t>
        </w:r>
      </w:ins>
    </w:p>
    <w:p w14:paraId="378B815A" w14:textId="77777777" w:rsidR="00F04BFA" w:rsidRPr="00F04BFA" w:rsidRDefault="00F04BFA" w:rsidP="00F04BFA">
      <w:pPr>
        <w:rPr>
          <w:ins w:id="42" w:author="Nichols, Steven (GE Healthcare)" w:date="2022-12-16T09:22:00Z"/>
          <w:rFonts w:ascii="Arial" w:hAnsi="Arial" w:cs="Arial"/>
        </w:rPr>
      </w:pPr>
      <w:ins w:id="43" w:author="Nichols, Steven (GE Healthcare)" w:date="2022-12-16T09:22:00Z">
        <w:r w:rsidRPr="00F04BFA">
          <w:rPr>
            <w:rStyle w:val="Strong"/>
            <w:rFonts w:ascii="Arial" w:hAnsi="Arial" w:cs="Arial"/>
          </w:rPr>
          <w:t>Type:</w:t>
        </w:r>
        <w:r w:rsidRPr="00F04BFA">
          <w:rPr>
            <w:rStyle w:val="bold"/>
            <w:rFonts w:ascii="Arial" w:hAnsi="Arial" w:cs="Arial"/>
          </w:rPr>
          <w:t xml:space="preserve"> </w:t>
        </w:r>
      </w:ins>
    </w:p>
    <w:p w14:paraId="7DEE33D5" w14:textId="77777777" w:rsidR="00F04BFA" w:rsidRPr="00F04BFA" w:rsidRDefault="00F04BFA" w:rsidP="00F04BFA">
      <w:pPr>
        <w:pStyle w:val="NormalWeb"/>
        <w:ind w:left="720"/>
        <w:rPr>
          <w:ins w:id="44" w:author="Nichols, Steven (GE Healthcare)" w:date="2022-12-16T09:22:00Z"/>
          <w:rFonts w:ascii="Arial" w:hAnsi="Arial" w:cs="Arial"/>
          <w:sz w:val="20"/>
          <w:szCs w:val="20"/>
        </w:rPr>
      </w:pPr>
      <w:ins w:id="45" w:author="Nichols, Steven (GE Healthcare)" w:date="2022-12-16T09:22:00Z">
        <w:r w:rsidRPr="00F04BFA">
          <w:rPr>
            <w:rStyle w:val="Strong"/>
            <w:rFonts w:ascii="Arial" w:hAnsi="Arial" w:cs="Arial"/>
            <w:sz w:val="20"/>
            <w:szCs w:val="20"/>
          </w:rPr>
          <w:t>Extensible</w:t>
        </w:r>
        <w:r w:rsidRPr="00F04BFA">
          <w:rPr>
            <w:rStyle w:val="bold"/>
            <w:rFonts w:ascii="Arial" w:hAnsi="Arial" w:cs="Arial"/>
            <w:sz w:val="20"/>
            <w:szCs w:val="20"/>
          </w:rPr>
          <w:t xml:space="preserve"> </w:t>
        </w:r>
      </w:ins>
    </w:p>
    <w:p w14:paraId="36475FED" w14:textId="77777777" w:rsidR="00F04BFA" w:rsidRPr="00F04BFA" w:rsidRDefault="00F04BFA" w:rsidP="00F04BFA">
      <w:pPr>
        <w:rPr>
          <w:ins w:id="46" w:author="Nichols, Steven (GE Healthcare)" w:date="2022-12-16T09:22:00Z"/>
          <w:rFonts w:ascii="Arial" w:hAnsi="Arial" w:cs="Arial"/>
        </w:rPr>
      </w:pPr>
      <w:ins w:id="47" w:author="Nichols, Steven (GE Healthcare)" w:date="2022-12-16T09:22:00Z">
        <w:r w:rsidRPr="00F04BFA">
          <w:rPr>
            <w:rStyle w:val="Strong"/>
            <w:rFonts w:ascii="Arial" w:hAnsi="Arial" w:cs="Arial"/>
          </w:rPr>
          <w:t>Version:</w:t>
        </w:r>
        <w:r w:rsidRPr="00F04BFA">
          <w:rPr>
            <w:rStyle w:val="bold"/>
            <w:rFonts w:ascii="Arial" w:hAnsi="Arial" w:cs="Arial"/>
          </w:rPr>
          <w:t xml:space="preserve"> </w:t>
        </w:r>
      </w:ins>
    </w:p>
    <w:p w14:paraId="6B37D027" w14:textId="04CB5B45" w:rsidR="00F04BFA" w:rsidRPr="00F04BFA" w:rsidRDefault="00BD456D" w:rsidP="00F04BFA">
      <w:pPr>
        <w:pStyle w:val="NormalWeb"/>
        <w:ind w:left="720"/>
        <w:rPr>
          <w:ins w:id="48" w:author="Nichols, Steven (GE Healthcare)" w:date="2022-12-16T09:22:00Z"/>
          <w:rFonts w:ascii="Arial" w:hAnsi="Arial" w:cs="Arial"/>
          <w:sz w:val="20"/>
          <w:szCs w:val="20"/>
        </w:rPr>
      </w:pPr>
      <w:ins w:id="49" w:author="Nichols, Steven (GE Healthcare)" w:date="2022-12-16T09:22:00Z">
        <w:r>
          <w:rPr>
            <w:rStyle w:val="Strong"/>
            <w:rFonts w:ascii="Arial" w:hAnsi="Arial" w:cs="Arial"/>
            <w:sz w:val="20"/>
            <w:szCs w:val="20"/>
          </w:rPr>
          <w:t>202</w:t>
        </w:r>
        <w:r w:rsidR="00A3245D">
          <w:rPr>
            <w:rStyle w:val="Strong"/>
            <w:rFonts w:ascii="Arial" w:hAnsi="Arial" w:cs="Arial"/>
            <w:sz w:val="20"/>
            <w:szCs w:val="20"/>
          </w:rPr>
          <w:t>xxxxx</w:t>
        </w:r>
        <w:r w:rsidR="00F04BFA" w:rsidRPr="00F04BFA">
          <w:rPr>
            <w:rStyle w:val="bold"/>
            <w:rFonts w:ascii="Arial" w:hAnsi="Arial" w:cs="Arial"/>
            <w:sz w:val="20"/>
            <w:szCs w:val="20"/>
          </w:rPr>
          <w:t xml:space="preserve"> </w:t>
        </w:r>
      </w:ins>
    </w:p>
    <w:p w14:paraId="573945D4" w14:textId="77777777" w:rsidR="00F04BFA" w:rsidRPr="00F04BFA" w:rsidRDefault="00F04BFA" w:rsidP="00F04BFA">
      <w:pPr>
        <w:rPr>
          <w:ins w:id="50" w:author="Nichols, Steven (GE Healthcare)" w:date="2022-12-16T09:22:00Z"/>
          <w:rFonts w:ascii="Arial" w:hAnsi="Arial" w:cs="Arial"/>
        </w:rPr>
      </w:pPr>
      <w:ins w:id="51" w:author="Nichols, Steven (GE Healthcare)" w:date="2022-12-16T09:22:00Z">
        <w:r w:rsidRPr="00F04BFA">
          <w:rPr>
            <w:rStyle w:val="Strong"/>
            <w:rFonts w:ascii="Arial" w:hAnsi="Arial" w:cs="Arial"/>
          </w:rPr>
          <w:t>UID:</w:t>
        </w:r>
        <w:r w:rsidRPr="00F04BFA">
          <w:rPr>
            <w:rStyle w:val="bold"/>
            <w:rFonts w:ascii="Arial" w:hAnsi="Arial" w:cs="Arial"/>
          </w:rPr>
          <w:t xml:space="preserve"> </w:t>
        </w:r>
      </w:ins>
    </w:p>
    <w:p w14:paraId="4B38B1F4" w14:textId="710157FA" w:rsidR="00F04BFA" w:rsidRPr="00F04BFA" w:rsidRDefault="00F04BFA" w:rsidP="00F04BFA">
      <w:pPr>
        <w:pStyle w:val="NormalWeb"/>
        <w:ind w:left="720"/>
        <w:rPr>
          <w:ins w:id="52" w:author="Nichols, Steven (GE Healthcare)" w:date="2022-12-16T09:22:00Z"/>
          <w:rFonts w:ascii="Arial" w:hAnsi="Arial" w:cs="Arial"/>
          <w:sz w:val="20"/>
          <w:szCs w:val="20"/>
        </w:rPr>
      </w:pPr>
      <w:ins w:id="53" w:author="Nichols, Steven (GE Healthcare)" w:date="2022-12-16T09:22:00Z">
        <w:r w:rsidRPr="00F04BFA">
          <w:rPr>
            <w:rStyle w:val="Strong"/>
            <w:rFonts w:ascii="Arial" w:hAnsi="Arial" w:cs="Arial"/>
            <w:sz w:val="20"/>
            <w:szCs w:val="20"/>
          </w:rPr>
          <w:t>1.2.840.10008.6.1.</w:t>
        </w:r>
        <w:r w:rsidR="00A3245D">
          <w:rPr>
            <w:rStyle w:val="Strong"/>
            <w:rFonts w:ascii="Arial" w:hAnsi="Arial" w:cs="Arial"/>
            <w:sz w:val="20"/>
            <w:szCs w:val="20"/>
          </w:rPr>
          <w:t>xxx</w:t>
        </w:r>
      </w:ins>
    </w:p>
    <w:p w14:paraId="590FB29C" w14:textId="087AFC64" w:rsidR="00F04BFA" w:rsidRPr="00F04BFA" w:rsidRDefault="00F04BFA" w:rsidP="00F04BFA">
      <w:pPr>
        <w:pStyle w:val="title"/>
        <w:rPr>
          <w:ins w:id="54" w:author="Nichols, Steven (GE Healthcare)" w:date="2022-12-16T09:22:00Z"/>
          <w:rFonts w:ascii="Arial" w:hAnsi="Arial" w:cs="Arial"/>
          <w:sz w:val="20"/>
          <w:szCs w:val="20"/>
        </w:rPr>
      </w:pPr>
      <w:ins w:id="55" w:author="Nichols, Steven (GE Healthcare)" w:date="2022-12-16T09:22:00Z">
        <w:r w:rsidRPr="00F04BFA">
          <w:rPr>
            <w:rStyle w:val="Strong"/>
            <w:rFonts w:ascii="Arial" w:hAnsi="Arial" w:cs="Arial"/>
            <w:sz w:val="20"/>
            <w:szCs w:val="20"/>
          </w:rPr>
          <w:t xml:space="preserve">Table CID </w:t>
        </w:r>
        <w:r w:rsidR="00A3245D">
          <w:rPr>
            <w:rStyle w:val="Strong"/>
            <w:rFonts w:ascii="Arial" w:hAnsi="Arial" w:cs="Arial"/>
            <w:sz w:val="20"/>
            <w:szCs w:val="20"/>
          </w:rPr>
          <w:t>xxx</w:t>
        </w:r>
        <w:r w:rsidRPr="00F04BFA">
          <w:rPr>
            <w:rStyle w:val="Strong"/>
            <w:rFonts w:ascii="Arial" w:hAnsi="Arial" w:cs="Arial"/>
            <w:sz w:val="20"/>
            <w:szCs w:val="20"/>
          </w:rPr>
          <w:t>. </w:t>
        </w:r>
        <w:r w:rsidR="00A3245D">
          <w:rPr>
            <w:rStyle w:val="Strong"/>
            <w:rFonts w:ascii="Arial" w:hAnsi="Arial" w:cs="Arial"/>
            <w:sz w:val="20"/>
            <w:szCs w:val="20"/>
          </w:rPr>
          <w:t>Application</w:t>
        </w:r>
        <w:r w:rsidRPr="00F04BFA">
          <w:rPr>
            <w:rStyle w:val="Strong"/>
            <w:rFonts w:ascii="Arial" w:hAnsi="Arial" w:cs="Arial"/>
            <w:sz w:val="20"/>
            <w:szCs w:val="20"/>
          </w:rPr>
          <w:t xml:space="preserve"> Type Code</w:t>
        </w:r>
        <w:r w:rsidRPr="00F04BFA">
          <w:rPr>
            <w:rFonts w:ascii="Arial" w:hAnsi="Arial" w:cs="Arial"/>
            <w:sz w:val="20"/>
            <w:szCs w:val="20"/>
          </w:rPr>
          <w:t xml:space="preserve"> </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1120"/>
        <w:gridCol w:w="1397"/>
      </w:tblGrid>
      <w:tr w:rsidR="00F04BFA" w:rsidRPr="00F04BFA" w14:paraId="2F04E822" w14:textId="77777777" w:rsidTr="00A8435B">
        <w:trPr>
          <w:tblHeader/>
          <w:jc w:val="center"/>
          <w:ins w:id="56" w:author="Nichols, Steven (GE Healthcare)" w:date="2022-12-16T09:22:00Z"/>
        </w:trPr>
        <w:tc>
          <w:tcPr>
            <w:tcW w:w="0" w:type="auto"/>
            <w:hideMark/>
          </w:tcPr>
          <w:p w14:paraId="4A43E3C3" w14:textId="77777777" w:rsidR="00F04BFA" w:rsidRPr="00F04BFA" w:rsidRDefault="00F04BFA">
            <w:pPr>
              <w:pStyle w:val="NormalWeb"/>
              <w:jc w:val="center"/>
              <w:rPr>
                <w:ins w:id="57" w:author="Nichols, Steven (GE Healthcare)" w:date="2022-12-16T09:22:00Z"/>
                <w:rFonts w:ascii="Arial" w:hAnsi="Arial" w:cs="Arial"/>
                <w:b/>
                <w:bCs/>
                <w:sz w:val="20"/>
                <w:szCs w:val="20"/>
              </w:rPr>
            </w:pPr>
            <w:ins w:id="58" w:author="Nichols, Steven (GE Healthcare)" w:date="2022-12-16T09:22:00Z">
              <w:r w:rsidRPr="00F04BFA">
                <w:rPr>
                  <w:rFonts w:ascii="Arial" w:hAnsi="Arial" w:cs="Arial"/>
                  <w:b/>
                  <w:bCs/>
                  <w:sz w:val="20"/>
                  <w:szCs w:val="20"/>
                </w:rPr>
                <w:t>Coding Scheme Designator</w:t>
              </w:r>
            </w:ins>
          </w:p>
        </w:tc>
        <w:tc>
          <w:tcPr>
            <w:tcW w:w="0" w:type="auto"/>
            <w:hideMark/>
          </w:tcPr>
          <w:p w14:paraId="2985888E" w14:textId="77777777" w:rsidR="00F04BFA" w:rsidRPr="00F04BFA" w:rsidRDefault="00F04BFA">
            <w:pPr>
              <w:pStyle w:val="NormalWeb"/>
              <w:jc w:val="center"/>
              <w:rPr>
                <w:ins w:id="59" w:author="Nichols, Steven (GE Healthcare)" w:date="2022-12-16T09:22:00Z"/>
                <w:rFonts w:ascii="Arial" w:hAnsi="Arial" w:cs="Arial"/>
                <w:b/>
                <w:bCs/>
                <w:sz w:val="20"/>
                <w:szCs w:val="20"/>
              </w:rPr>
            </w:pPr>
            <w:ins w:id="60" w:author="Nichols, Steven (GE Healthcare)" w:date="2022-12-16T09:22:00Z">
              <w:r w:rsidRPr="00F04BFA">
                <w:rPr>
                  <w:rFonts w:ascii="Arial" w:hAnsi="Arial" w:cs="Arial"/>
                  <w:b/>
                  <w:bCs/>
                  <w:sz w:val="20"/>
                  <w:szCs w:val="20"/>
                </w:rPr>
                <w:t>Code Value</w:t>
              </w:r>
            </w:ins>
          </w:p>
        </w:tc>
        <w:tc>
          <w:tcPr>
            <w:tcW w:w="0" w:type="auto"/>
            <w:hideMark/>
          </w:tcPr>
          <w:p w14:paraId="02D48BD4" w14:textId="77777777" w:rsidR="00F04BFA" w:rsidRPr="00F04BFA" w:rsidRDefault="00F04BFA">
            <w:pPr>
              <w:pStyle w:val="NormalWeb"/>
              <w:jc w:val="center"/>
              <w:rPr>
                <w:ins w:id="61" w:author="Nichols, Steven (GE Healthcare)" w:date="2022-12-16T09:22:00Z"/>
                <w:rFonts w:ascii="Arial" w:hAnsi="Arial" w:cs="Arial"/>
                <w:b/>
                <w:bCs/>
                <w:sz w:val="20"/>
                <w:szCs w:val="20"/>
              </w:rPr>
            </w:pPr>
            <w:ins w:id="62" w:author="Nichols, Steven (GE Healthcare)" w:date="2022-12-16T09:22:00Z">
              <w:r w:rsidRPr="00F04BFA">
                <w:rPr>
                  <w:rFonts w:ascii="Arial" w:hAnsi="Arial" w:cs="Arial"/>
                  <w:b/>
                  <w:bCs/>
                  <w:sz w:val="20"/>
                  <w:szCs w:val="20"/>
                </w:rPr>
                <w:t>Code Meaning</w:t>
              </w:r>
            </w:ins>
          </w:p>
        </w:tc>
      </w:tr>
      <w:tr w:rsidR="00744462" w:rsidRPr="00F04BFA" w14:paraId="715A945A" w14:textId="77777777" w:rsidTr="00744462">
        <w:trPr>
          <w:jc w:val="center"/>
        </w:trPr>
        <w:tc>
          <w:tcPr>
            <w:tcW w:w="0" w:type="auto"/>
          </w:tcPr>
          <w:p w14:paraId="6A4A28F5" w14:textId="18540B51"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DCM</w:t>
            </w:r>
          </w:p>
        </w:tc>
        <w:tc>
          <w:tcPr>
            <w:tcW w:w="0" w:type="auto"/>
          </w:tcPr>
          <w:p w14:paraId="3A123039" w14:textId="6B42E58F"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dcmxx</w:t>
            </w:r>
          </w:p>
        </w:tc>
        <w:tc>
          <w:tcPr>
            <w:tcW w:w="0" w:type="auto"/>
          </w:tcPr>
          <w:p w14:paraId="66D0BFCA" w14:textId="006D9591" w:rsidR="00744462" w:rsidRPr="00A94A64" w:rsidRDefault="00744462" w:rsidP="00744462">
            <w:pPr>
              <w:pStyle w:val="NormalWeb"/>
              <w:rPr>
                <w:rFonts w:ascii="Arial" w:hAnsi="Arial" w:cs="Arial"/>
                <w:sz w:val="20"/>
                <w:szCs w:val="20"/>
              </w:rPr>
            </w:pPr>
            <w:r w:rsidRPr="00A94A64">
              <w:rPr>
                <w:rFonts w:ascii="Arial" w:hAnsi="Arial" w:cs="Arial"/>
                <w:sz w:val="20"/>
                <w:szCs w:val="20"/>
              </w:rPr>
              <w:t>Clipboard</w:t>
            </w:r>
          </w:p>
        </w:tc>
      </w:tr>
      <w:tr w:rsidR="00744462" w:rsidRPr="00F04BFA" w14:paraId="15492588" w14:textId="77777777" w:rsidTr="00A8435B">
        <w:trPr>
          <w:jc w:val="center"/>
          <w:ins w:id="63" w:author="Nichols, Steven (GE Healthcare)" w:date="2022-12-16T09:22:00Z"/>
        </w:trPr>
        <w:tc>
          <w:tcPr>
            <w:tcW w:w="0" w:type="auto"/>
            <w:hideMark/>
          </w:tcPr>
          <w:p w14:paraId="3AFA3715" w14:textId="77777777" w:rsidR="00744462" w:rsidRPr="00A94A64" w:rsidRDefault="00744462" w:rsidP="00744462">
            <w:pPr>
              <w:pStyle w:val="NormalWeb"/>
              <w:jc w:val="center"/>
              <w:rPr>
                <w:ins w:id="64" w:author="Nichols, Steven (GE Healthcare)" w:date="2022-12-16T09:22:00Z"/>
                <w:rFonts w:ascii="Arial" w:hAnsi="Arial" w:cs="Arial"/>
                <w:sz w:val="20"/>
                <w:szCs w:val="20"/>
              </w:rPr>
            </w:pPr>
            <w:ins w:id="65" w:author="Nichols, Steven (GE Healthcare)" w:date="2022-12-16T09:22:00Z">
              <w:r w:rsidRPr="00A94A64">
                <w:rPr>
                  <w:rFonts w:ascii="Arial" w:hAnsi="Arial" w:cs="Arial"/>
                  <w:sz w:val="20"/>
                  <w:szCs w:val="20"/>
                </w:rPr>
                <w:t>DCM</w:t>
              </w:r>
            </w:ins>
          </w:p>
        </w:tc>
        <w:tc>
          <w:tcPr>
            <w:tcW w:w="0" w:type="auto"/>
            <w:hideMark/>
          </w:tcPr>
          <w:p w14:paraId="2C1FFA2B" w14:textId="59C07630" w:rsidR="00744462" w:rsidRPr="00A94A64" w:rsidRDefault="00744462" w:rsidP="00744462">
            <w:pPr>
              <w:pStyle w:val="NormalWeb"/>
              <w:jc w:val="center"/>
              <w:rPr>
                <w:ins w:id="66" w:author="Nichols, Steven (GE Healthcare)" w:date="2022-12-16T09:22:00Z"/>
                <w:rFonts w:ascii="Arial" w:hAnsi="Arial" w:cs="Arial"/>
                <w:sz w:val="20"/>
                <w:szCs w:val="20"/>
              </w:rPr>
            </w:pPr>
            <w:ins w:id="67" w:author="Nichols, Steven (GE Healthcare)" w:date="2022-12-16T09:22:00Z">
              <w:r w:rsidRPr="00A94A64">
                <w:rPr>
                  <w:rFonts w:ascii="Arial" w:hAnsi="Arial" w:cs="Arial"/>
                  <w:sz w:val="20"/>
                  <w:szCs w:val="20"/>
                </w:rPr>
                <w:t xml:space="preserve">110031 </w:t>
              </w:r>
            </w:ins>
          </w:p>
        </w:tc>
        <w:tc>
          <w:tcPr>
            <w:tcW w:w="0" w:type="auto"/>
            <w:hideMark/>
          </w:tcPr>
          <w:p w14:paraId="61CD1FC8" w14:textId="77777777" w:rsidR="00744462" w:rsidRPr="00A94A64" w:rsidRDefault="00744462" w:rsidP="00744462">
            <w:pPr>
              <w:pStyle w:val="NormalWeb"/>
              <w:rPr>
                <w:ins w:id="68" w:author="Nichols, Steven (GE Healthcare)" w:date="2022-12-16T09:22:00Z"/>
                <w:rFonts w:ascii="Arial" w:hAnsi="Arial" w:cs="Arial"/>
                <w:sz w:val="20"/>
                <w:szCs w:val="20"/>
              </w:rPr>
            </w:pPr>
            <w:ins w:id="69" w:author="Nichols, Steven (GE Healthcare)" w:date="2022-12-16T09:22:00Z">
              <w:r w:rsidRPr="00A94A64">
                <w:rPr>
                  <w:rFonts w:ascii="Arial" w:hAnsi="Arial" w:cs="Arial"/>
                  <w:sz w:val="20"/>
                  <w:szCs w:val="20"/>
                </w:rPr>
                <w:t>Email</w:t>
              </w:r>
            </w:ins>
          </w:p>
        </w:tc>
      </w:tr>
      <w:tr w:rsidR="00A94A64" w:rsidRPr="00F04BFA" w14:paraId="58995643" w14:textId="77777777" w:rsidTr="00A8435B">
        <w:trPr>
          <w:jc w:val="center"/>
          <w:ins w:id="70" w:author="Nichols, Steven (GE Healthcare)" w:date="2022-12-16T09:22:00Z"/>
        </w:trPr>
        <w:tc>
          <w:tcPr>
            <w:tcW w:w="0" w:type="auto"/>
          </w:tcPr>
          <w:p w14:paraId="19AB4428" w14:textId="1FD33250" w:rsidR="00A94A64" w:rsidRPr="00A94A64" w:rsidRDefault="00A94A64" w:rsidP="00A94A64">
            <w:pPr>
              <w:pStyle w:val="NormalWeb"/>
              <w:jc w:val="center"/>
              <w:rPr>
                <w:ins w:id="71" w:author="Nichols, Steven (GE Healthcare)" w:date="2022-12-16T09:22:00Z"/>
                <w:rFonts w:ascii="Arial" w:hAnsi="Arial" w:cs="Arial"/>
                <w:sz w:val="20"/>
                <w:szCs w:val="20"/>
              </w:rPr>
            </w:pPr>
            <w:ins w:id="72" w:author="Nichols, Steven (GE Healthcare)" w:date="2022-12-16T09:22:00Z">
              <w:r w:rsidRPr="00A94A64">
                <w:rPr>
                  <w:rFonts w:ascii="Arial" w:hAnsi="Arial" w:cs="Arial"/>
                  <w:sz w:val="20"/>
                  <w:szCs w:val="20"/>
                </w:rPr>
                <w:t>DCM</w:t>
              </w:r>
            </w:ins>
          </w:p>
        </w:tc>
        <w:tc>
          <w:tcPr>
            <w:tcW w:w="0" w:type="auto"/>
          </w:tcPr>
          <w:p w14:paraId="5A627118" w14:textId="043DE362" w:rsidR="00A94A64" w:rsidRPr="00A94A64" w:rsidRDefault="00A94A64" w:rsidP="00A94A64">
            <w:pPr>
              <w:pStyle w:val="NormalWeb"/>
              <w:jc w:val="center"/>
              <w:rPr>
                <w:ins w:id="73" w:author="Nichols, Steven (GE Healthcare)" w:date="2022-12-16T09:22:00Z"/>
                <w:rFonts w:ascii="Arial" w:hAnsi="Arial" w:cs="Arial"/>
                <w:sz w:val="20"/>
                <w:szCs w:val="20"/>
              </w:rPr>
            </w:pPr>
            <w:ins w:id="74" w:author="Nichols, Steven (GE Healthcare)" w:date="2022-12-16T09:22:00Z">
              <w:r w:rsidRPr="00A94A64">
                <w:rPr>
                  <w:rFonts w:ascii="Arial" w:hAnsi="Arial" w:cs="Arial"/>
                  <w:sz w:val="20"/>
                  <w:szCs w:val="20"/>
                </w:rPr>
                <w:fldChar w:fldCharType="begin"/>
              </w:r>
              <w:r w:rsidRPr="00A94A64">
                <w:rPr>
                  <w:rFonts w:ascii="Arial" w:hAnsi="Arial" w:cs="Arial"/>
                  <w:sz w:val="20"/>
                  <w:szCs w:val="20"/>
                </w:rPr>
                <w:instrText xml:space="preserve"> HYPERLINK "http://dicom.nema.org/medical/dicom/current/output/chtml/part16/chapter_D.html" \l "DCM_110037" </w:instrText>
              </w:r>
              <w:r w:rsidRPr="00A94A64">
                <w:rPr>
                  <w:rFonts w:ascii="Arial" w:hAnsi="Arial" w:cs="Arial"/>
                  <w:sz w:val="20"/>
                  <w:szCs w:val="20"/>
                </w:rPr>
                <w:fldChar w:fldCharType="separate"/>
              </w:r>
              <w:r w:rsidRPr="00A94A64">
                <w:rPr>
                  <w:rFonts w:ascii="Arial" w:hAnsi="Arial" w:cs="Arial"/>
                  <w:sz w:val="20"/>
                  <w:szCs w:val="20"/>
                </w:rPr>
                <w:t>110037</w:t>
              </w:r>
              <w:r w:rsidRPr="00A94A64">
                <w:rPr>
                  <w:rFonts w:ascii="Arial" w:hAnsi="Arial" w:cs="Arial"/>
                  <w:sz w:val="20"/>
                  <w:szCs w:val="20"/>
                </w:rPr>
                <w:fldChar w:fldCharType="end"/>
              </w:r>
              <w:r w:rsidRPr="00A94A64">
                <w:rPr>
                  <w:rFonts w:ascii="Arial" w:hAnsi="Arial" w:cs="Arial"/>
                  <w:sz w:val="20"/>
                  <w:szCs w:val="20"/>
                </w:rPr>
                <w:t xml:space="preserve"> </w:t>
              </w:r>
            </w:ins>
          </w:p>
        </w:tc>
        <w:tc>
          <w:tcPr>
            <w:tcW w:w="0" w:type="auto"/>
          </w:tcPr>
          <w:p w14:paraId="0D999943" w14:textId="5548E28B" w:rsidR="00A94A64" w:rsidRPr="00A94A64" w:rsidRDefault="00A94A64" w:rsidP="00A94A64">
            <w:pPr>
              <w:pStyle w:val="NormalWeb"/>
              <w:rPr>
                <w:ins w:id="75" w:author="Nichols, Steven (GE Healthcare)" w:date="2022-12-16T09:22:00Z"/>
                <w:rFonts w:ascii="Arial" w:hAnsi="Arial" w:cs="Arial"/>
                <w:sz w:val="20"/>
                <w:szCs w:val="20"/>
              </w:rPr>
            </w:pPr>
            <w:ins w:id="76" w:author="Nichols, Steven (GE Healthcare)" w:date="2022-12-16T09:22:00Z">
              <w:r w:rsidRPr="00A94A64">
                <w:rPr>
                  <w:rFonts w:ascii="Arial" w:hAnsi="Arial" w:cs="Arial"/>
                  <w:sz w:val="20"/>
                  <w:szCs w:val="20"/>
                </w:rPr>
                <w:t>URI</w:t>
              </w:r>
            </w:ins>
          </w:p>
        </w:tc>
      </w:tr>
    </w:tbl>
    <w:p w14:paraId="6486D54C" w14:textId="77777777" w:rsidR="00045A09" w:rsidRDefault="00045A09">
      <w:pPr>
        <w:rPr>
          <w:rFonts w:ascii="Arial" w:hAnsi="Arial" w:cs="Arial"/>
        </w:rPr>
      </w:pPr>
    </w:p>
    <w:p w14:paraId="3D567ECC" w14:textId="385F54C0" w:rsidR="008F5BC1" w:rsidRDefault="008F5BC1" w:rsidP="008F5BC1">
      <w:pPr>
        <w:pBdr>
          <w:top w:val="single" w:sz="4" w:space="1" w:color="auto"/>
          <w:left w:val="single" w:sz="4" w:space="0" w:color="auto"/>
          <w:bottom w:val="single" w:sz="4" w:space="1" w:color="auto"/>
          <w:right w:val="single" w:sz="4" w:space="4" w:color="auto"/>
        </w:pBdr>
        <w:rPr>
          <w:i/>
        </w:rPr>
      </w:pPr>
      <w:r w:rsidRPr="00EE7601">
        <w:rPr>
          <w:i/>
        </w:rPr>
        <w:t>Add the following to PS3.16</w:t>
      </w:r>
      <w:r>
        <w:rPr>
          <w:i/>
        </w:rPr>
        <w:t xml:space="preserve"> Chapter D </w:t>
      </w:r>
      <w:r w:rsidRPr="005918D2">
        <w:rPr>
          <w:i/>
        </w:rPr>
        <w:t xml:space="preserve">Table </w:t>
      </w:r>
      <w:r w:rsidR="00DF0133" w:rsidRPr="00DF0133">
        <w:rPr>
          <w:i/>
        </w:rPr>
        <w:t>D-1</w:t>
      </w:r>
      <w:r w:rsidRPr="00DF0133">
        <w:rPr>
          <w:i/>
        </w:rPr>
        <w:t>.</w:t>
      </w:r>
      <w:r w:rsidRPr="00DF0133">
        <w:rPr>
          <w:b/>
          <w:bCs/>
          <w:i/>
        </w:rPr>
        <w:t xml:space="preserve"> </w:t>
      </w:r>
      <w:r w:rsidR="00DF0133" w:rsidRPr="00DF0133">
        <w:rPr>
          <w:rStyle w:val="Strong"/>
          <w:b w:val="0"/>
          <w:bCs w:val="0"/>
          <w:i/>
        </w:rPr>
        <w:t>DICOM Controlled Terminology Definitions (Coding Scheme Designator "DCM" Coding Scheme Version "01")</w:t>
      </w:r>
    </w:p>
    <w:p w14:paraId="6B8F6C0C" w14:textId="3065D47D"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Table D-1. DICOM Controlled Terminology Definitions (Coding Scheme Designator "DCM" Coding Scheme Version "01")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9"/>
        <w:gridCol w:w="1332"/>
        <w:gridCol w:w="5850"/>
        <w:gridCol w:w="759"/>
      </w:tblGrid>
      <w:tr w:rsidR="00DF0133" w:rsidRPr="00DF0133" w14:paraId="525042E3" w14:textId="77777777" w:rsidTr="008949A7">
        <w:trPr>
          <w:tblHeader/>
        </w:trPr>
        <w:tc>
          <w:tcPr>
            <w:tcW w:w="687" w:type="pct"/>
            <w:hideMark/>
          </w:tcPr>
          <w:p w14:paraId="7830FBAC"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Value</w:t>
            </w:r>
          </w:p>
        </w:tc>
        <w:tc>
          <w:tcPr>
            <w:tcW w:w="735" w:type="pct"/>
            <w:hideMark/>
          </w:tcPr>
          <w:p w14:paraId="0A33E44F"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Meaning</w:t>
            </w:r>
          </w:p>
        </w:tc>
        <w:tc>
          <w:tcPr>
            <w:tcW w:w="3150" w:type="pct"/>
            <w:hideMark/>
          </w:tcPr>
          <w:p w14:paraId="03CA50B1"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Definition</w:t>
            </w:r>
          </w:p>
        </w:tc>
        <w:tc>
          <w:tcPr>
            <w:tcW w:w="428" w:type="pct"/>
            <w:hideMark/>
          </w:tcPr>
          <w:p w14:paraId="03864D4D" w14:textId="77777777" w:rsidR="00DF0133" w:rsidRPr="00DF0133"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sz w:val="24"/>
                <w:szCs w:val="24"/>
              </w:rPr>
            </w:pPr>
            <w:r w:rsidRPr="00DF0133">
              <w:rPr>
                <w:rFonts w:ascii="Arial" w:hAnsi="Arial" w:cs="Arial"/>
                <w:b/>
                <w:bCs/>
                <w:sz w:val="24"/>
                <w:szCs w:val="24"/>
              </w:rPr>
              <w:t>Notes</w:t>
            </w:r>
          </w:p>
        </w:tc>
      </w:tr>
      <w:tr w:rsidR="00DF0133" w:rsidRPr="00DF0133" w14:paraId="0F5A9DD5" w14:textId="77777777" w:rsidTr="008949A7">
        <w:tc>
          <w:tcPr>
            <w:tcW w:w="5000" w:type="pct"/>
            <w:gridSpan w:val="4"/>
          </w:tcPr>
          <w:p w14:paraId="35E78EB6" w14:textId="5320B716" w:rsidR="00DF0133" w:rsidRPr="008949A7" w:rsidRDefault="00DF0133" w:rsidP="00DF0133">
            <w:pPr>
              <w:tabs>
                <w:tab w:val="clear" w:pos="720"/>
              </w:tabs>
              <w:overflowPunct/>
              <w:autoSpaceDE/>
              <w:autoSpaceDN/>
              <w:adjustRightInd/>
              <w:spacing w:after="0"/>
              <w:textAlignment w:val="auto"/>
              <w:rPr>
                <w:rFonts w:ascii="Arial" w:hAnsi="Arial" w:cs="Arial"/>
              </w:rPr>
            </w:pPr>
            <w:r w:rsidRPr="008949A7">
              <w:rPr>
                <w:rFonts w:ascii="Arial" w:hAnsi="Arial" w:cs="Arial"/>
              </w:rPr>
              <w:t>…</w:t>
            </w:r>
          </w:p>
        </w:tc>
      </w:tr>
      <w:tr w:rsidR="00D756E2" w:rsidRPr="00DF0133" w14:paraId="2040585D" w14:textId="77777777" w:rsidTr="008949A7">
        <w:tc>
          <w:tcPr>
            <w:tcW w:w="687" w:type="pct"/>
          </w:tcPr>
          <w:p w14:paraId="06A2D597" w14:textId="7011BEE5" w:rsidR="00D756E2"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110154</w:t>
            </w:r>
          </w:p>
        </w:tc>
        <w:tc>
          <w:tcPr>
            <w:tcW w:w="735" w:type="pct"/>
          </w:tcPr>
          <w:p w14:paraId="2FE8AD3E" w14:textId="3D23B03F" w:rsidR="00D756E2"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Destination Media</w:t>
            </w:r>
          </w:p>
        </w:tc>
        <w:tc>
          <w:tcPr>
            <w:tcW w:w="3150" w:type="pct"/>
          </w:tcPr>
          <w:p w14:paraId="0C4ADD85" w14:textId="54A0580C" w:rsidR="00D756E2" w:rsidRPr="008949A7" w:rsidRDefault="008949A7"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 xml:space="preserve">Audit participant role ID of </w:t>
            </w:r>
            <w:r w:rsidR="00CA1BAE" w:rsidRPr="00CA1BAE">
              <w:rPr>
                <w:rFonts w:ascii="Arial" w:hAnsi="Arial" w:cs="Arial"/>
                <w:b/>
                <w:bCs/>
                <w:u w:val="single"/>
              </w:rPr>
              <w:t xml:space="preserve">persistent </w:t>
            </w:r>
            <w:r w:rsidR="00692EAD">
              <w:rPr>
                <w:rFonts w:ascii="Arial" w:hAnsi="Arial" w:cs="Arial"/>
                <w:b/>
                <w:bCs/>
                <w:u w:val="single"/>
              </w:rPr>
              <w:t xml:space="preserve">or transient </w:t>
            </w:r>
            <w:r w:rsidRPr="008949A7">
              <w:rPr>
                <w:rFonts w:ascii="Arial" w:hAnsi="Arial" w:cs="Arial"/>
                <w:b/>
                <w:bCs/>
                <w:u w:val="single"/>
              </w:rPr>
              <w:t>storage</w:t>
            </w:r>
            <w:r w:rsidRPr="008949A7">
              <w:rPr>
                <w:rFonts w:ascii="Arial" w:hAnsi="Arial" w:cs="Arial"/>
              </w:rPr>
              <w:t xml:space="preserve"> media receiving data during an export.</w:t>
            </w:r>
          </w:p>
        </w:tc>
        <w:tc>
          <w:tcPr>
            <w:tcW w:w="428" w:type="pct"/>
          </w:tcPr>
          <w:p w14:paraId="2F21016C" w14:textId="77777777" w:rsidR="00D756E2" w:rsidRPr="00DF0133" w:rsidRDefault="00D756E2" w:rsidP="00DF0133">
            <w:pPr>
              <w:tabs>
                <w:tab w:val="clear" w:pos="720"/>
              </w:tabs>
              <w:overflowPunct/>
              <w:autoSpaceDE/>
              <w:autoSpaceDN/>
              <w:adjustRightInd/>
              <w:spacing w:after="0"/>
              <w:textAlignment w:val="auto"/>
              <w:rPr>
                <w:rFonts w:ascii="Arial" w:hAnsi="Arial" w:cs="Arial"/>
                <w:sz w:val="24"/>
                <w:szCs w:val="24"/>
              </w:rPr>
            </w:pPr>
          </w:p>
        </w:tc>
      </w:tr>
      <w:tr w:rsidR="0032226E" w:rsidRPr="00DF0133" w14:paraId="5DF07504" w14:textId="77777777" w:rsidTr="008949A7">
        <w:tc>
          <w:tcPr>
            <w:tcW w:w="687" w:type="pct"/>
          </w:tcPr>
          <w:p w14:paraId="229B1334" w14:textId="5EF80CD9"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w:t>
            </w:r>
          </w:p>
        </w:tc>
        <w:tc>
          <w:tcPr>
            <w:tcW w:w="735" w:type="pct"/>
          </w:tcPr>
          <w:p w14:paraId="323C64D8" w14:textId="77777777"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3150" w:type="pct"/>
          </w:tcPr>
          <w:p w14:paraId="51F579BA" w14:textId="77777777"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428" w:type="pct"/>
          </w:tcPr>
          <w:p w14:paraId="514BA471" w14:textId="77777777" w:rsidR="0032226E" w:rsidRPr="00DF0133" w:rsidRDefault="0032226E" w:rsidP="00DF0133">
            <w:pPr>
              <w:tabs>
                <w:tab w:val="clear" w:pos="720"/>
              </w:tabs>
              <w:overflowPunct/>
              <w:autoSpaceDE/>
              <w:autoSpaceDN/>
              <w:adjustRightInd/>
              <w:spacing w:after="0"/>
              <w:textAlignment w:val="auto"/>
              <w:rPr>
                <w:rFonts w:ascii="Arial" w:hAnsi="Arial" w:cs="Arial"/>
                <w:sz w:val="24"/>
                <w:szCs w:val="24"/>
              </w:rPr>
            </w:pPr>
          </w:p>
        </w:tc>
      </w:tr>
      <w:tr w:rsidR="00DF0133" w:rsidRPr="00DF0133" w14:paraId="02DC2CF4" w14:textId="77777777" w:rsidTr="008949A7">
        <w:tc>
          <w:tcPr>
            <w:tcW w:w="687" w:type="pct"/>
            <w:hideMark/>
          </w:tcPr>
          <w:p w14:paraId="2265B352" w14:textId="5D2893C6" w:rsidR="00DF0133" w:rsidRPr="008949A7" w:rsidRDefault="00DF0133"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del w:id="77" w:author="Nichols, Steven (GE Healthcare)" w:date="2022-12-16T09:22:00Z">
              <w:r w:rsidRPr="008949A7">
                <w:rPr>
                  <w:rFonts w:ascii="Arial" w:hAnsi="Arial" w:cs="Arial"/>
                  <w:b/>
                  <w:bCs/>
                  <w:u w:val="single"/>
                </w:rPr>
                <w:lastRenderedPageBreak/>
                <w:delText>dcmxx</w:delText>
              </w:r>
            </w:del>
            <w:ins w:id="78" w:author="Nichols, Steven (GE Healthcare)" w:date="2022-12-16T09:22:00Z">
              <w:r w:rsidRPr="008949A7">
                <w:rPr>
                  <w:rFonts w:ascii="Arial" w:hAnsi="Arial" w:cs="Arial"/>
                  <w:b/>
                  <w:bCs/>
                  <w:u w:val="single"/>
                </w:rPr>
                <w:t>dcmxx</w:t>
              </w:r>
              <w:r w:rsidR="00791E38">
                <w:rPr>
                  <w:rFonts w:ascii="Arial" w:hAnsi="Arial" w:cs="Arial"/>
                  <w:b/>
                  <w:bCs/>
                  <w:u w:val="single"/>
                </w:rPr>
                <w:t>x</w:t>
              </w:r>
            </w:ins>
          </w:p>
        </w:tc>
        <w:tc>
          <w:tcPr>
            <w:tcW w:w="735" w:type="pct"/>
            <w:hideMark/>
          </w:tcPr>
          <w:p w14:paraId="329D1A72" w14:textId="328E72F5" w:rsidR="00DF0133" w:rsidRPr="008949A7" w:rsidRDefault="00D10899"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Clipboard</w:t>
            </w:r>
          </w:p>
        </w:tc>
        <w:tc>
          <w:tcPr>
            <w:tcW w:w="3150" w:type="pct"/>
            <w:hideMark/>
          </w:tcPr>
          <w:p w14:paraId="500C5018" w14:textId="133B94A7" w:rsidR="00DF0133" w:rsidRPr="008949A7" w:rsidRDefault="00870777"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 xml:space="preserve">A buffer </w:t>
            </w:r>
            <w:r w:rsidR="000259B5">
              <w:rPr>
                <w:rFonts w:ascii="Arial" w:hAnsi="Arial" w:cs="Arial"/>
                <w:b/>
                <w:bCs/>
                <w:u w:val="single"/>
              </w:rPr>
              <w:t xml:space="preserve">(e.g.. paste buffer) </w:t>
            </w:r>
            <w:r w:rsidRPr="008949A7">
              <w:rPr>
                <w:rFonts w:ascii="Arial" w:hAnsi="Arial" w:cs="Arial"/>
                <w:b/>
                <w:bCs/>
                <w:u w:val="single"/>
              </w:rPr>
              <w:t xml:space="preserve">provided by the operating </w:t>
            </w:r>
            <w:r w:rsidR="003C71FE">
              <w:rPr>
                <w:rFonts w:ascii="Arial" w:hAnsi="Arial" w:cs="Arial"/>
                <w:b/>
                <w:bCs/>
                <w:u w:val="single"/>
              </w:rPr>
              <w:t>environment</w:t>
            </w:r>
            <w:r w:rsidRPr="008949A7">
              <w:rPr>
                <w:rFonts w:ascii="Arial" w:hAnsi="Arial" w:cs="Arial"/>
                <w:b/>
                <w:bCs/>
                <w:u w:val="single"/>
              </w:rPr>
              <w:t xml:space="preserve"> for </w:t>
            </w:r>
            <w:r w:rsidR="002712B2">
              <w:rPr>
                <w:rFonts w:ascii="Arial" w:hAnsi="Arial" w:cs="Arial"/>
                <w:b/>
                <w:bCs/>
                <w:u w:val="single"/>
              </w:rPr>
              <w:t>temporary</w:t>
            </w:r>
            <w:r w:rsidRPr="008949A7">
              <w:rPr>
                <w:rFonts w:ascii="Arial" w:hAnsi="Arial" w:cs="Arial"/>
                <w:b/>
                <w:bCs/>
                <w:u w:val="single"/>
              </w:rPr>
              <w:t xml:space="preserve"> storage and transfer within and between application programs</w:t>
            </w:r>
            <w:r w:rsidR="003C71FE">
              <w:rPr>
                <w:rFonts w:ascii="Arial" w:hAnsi="Arial" w:cs="Arial"/>
                <w:b/>
                <w:bCs/>
                <w:u w:val="single"/>
              </w:rPr>
              <w:t>.</w:t>
            </w:r>
          </w:p>
        </w:tc>
        <w:tc>
          <w:tcPr>
            <w:tcW w:w="428" w:type="pct"/>
            <w:hideMark/>
          </w:tcPr>
          <w:p w14:paraId="036989E8" w14:textId="77777777" w:rsidR="00DF0133" w:rsidRPr="00DF0133" w:rsidRDefault="00DF0133" w:rsidP="00DF0133">
            <w:pPr>
              <w:tabs>
                <w:tab w:val="clear" w:pos="720"/>
              </w:tabs>
              <w:overflowPunct/>
              <w:autoSpaceDE/>
              <w:autoSpaceDN/>
              <w:adjustRightInd/>
              <w:spacing w:after="0"/>
              <w:textAlignment w:val="auto"/>
              <w:rPr>
                <w:rFonts w:ascii="Arial" w:hAnsi="Arial" w:cs="Arial"/>
                <w:sz w:val="24"/>
                <w:szCs w:val="24"/>
              </w:rPr>
            </w:pPr>
          </w:p>
        </w:tc>
      </w:tr>
      <w:tr w:rsidR="00DF0133" w:rsidRPr="00DF0133" w14:paraId="5FE283C7" w14:textId="77777777" w:rsidTr="008949A7">
        <w:tc>
          <w:tcPr>
            <w:tcW w:w="5000" w:type="pct"/>
            <w:gridSpan w:val="4"/>
            <w:hideMark/>
          </w:tcPr>
          <w:p w14:paraId="48B4EC85" w14:textId="0836AB06" w:rsidR="00DF0133" w:rsidRPr="008949A7" w:rsidRDefault="00DF0133" w:rsidP="00DF0133">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 xml:space="preserve">… </w:t>
            </w:r>
          </w:p>
        </w:tc>
      </w:tr>
    </w:tbl>
    <w:p w14:paraId="1E65AACF" w14:textId="17416CD8" w:rsidR="008F5BC1" w:rsidRDefault="008F5BC1">
      <w:pPr>
        <w:rPr>
          <w:rFonts w:ascii="Arial" w:hAnsi="Arial" w:cs="Arial"/>
        </w:rPr>
      </w:pPr>
    </w:p>
    <w:p w14:paraId="5255FE80" w14:textId="5D401EBF" w:rsidR="00F81F11" w:rsidRDefault="00F81F11" w:rsidP="00F81F11">
      <w:pPr>
        <w:pBdr>
          <w:top w:val="single" w:sz="4" w:space="1" w:color="auto"/>
          <w:left w:val="single" w:sz="4" w:space="0" w:color="auto"/>
          <w:bottom w:val="single" w:sz="4" w:space="1" w:color="auto"/>
          <w:right w:val="single" w:sz="4" w:space="4" w:color="auto"/>
        </w:pBdr>
        <w:rPr>
          <w:i/>
        </w:rPr>
      </w:pPr>
      <w:r w:rsidRPr="00EE7601">
        <w:rPr>
          <w:i/>
        </w:rPr>
        <w:t>Add the following to PS3.1</w:t>
      </w:r>
      <w:r>
        <w:rPr>
          <w:i/>
        </w:rPr>
        <w:t xml:space="preserve">7 Chapter </w:t>
      </w:r>
      <w:r w:rsidR="00625005" w:rsidRPr="00625005">
        <w:rPr>
          <w:i/>
        </w:rPr>
        <w:t>WW Audit Messages (Informative)</w:t>
      </w:r>
    </w:p>
    <w:p w14:paraId="5DC405F3" w14:textId="505C87CE" w:rsidR="00FE4203" w:rsidRPr="00FE4203" w:rsidRDefault="00FE4203" w:rsidP="00FE4203">
      <w:pPr>
        <w:rPr>
          <w:rFonts w:ascii="Arial" w:hAnsi="Arial" w:cs="Arial"/>
          <w:b/>
          <w:bCs/>
        </w:rPr>
      </w:pPr>
      <w:r w:rsidRPr="00FE4203">
        <w:rPr>
          <w:rFonts w:ascii="Arial" w:hAnsi="Arial" w:cs="Arial"/>
          <w:b/>
          <w:bCs/>
        </w:rPr>
        <w:t>WW.</w:t>
      </w:r>
      <w:r w:rsidR="000038DC">
        <w:rPr>
          <w:rFonts w:ascii="Arial" w:hAnsi="Arial" w:cs="Arial"/>
          <w:b/>
          <w:bCs/>
        </w:rPr>
        <w:t>X</w:t>
      </w:r>
      <w:r w:rsidRPr="00FE4203">
        <w:rPr>
          <w:rFonts w:ascii="Arial" w:hAnsi="Arial" w:cs="Arial"/>
          <w:b/>
          <w:bCs/>
        </w:rPr>
        <w:t xml:space="preserve"> </w:t>
      </w:r>
      <w:r w:rsidR="00816A07">
        <w:rPr>
          <w:rFonts w:ascii="Arial" w:hAnsi="Arial" w:cs="Arial"/>
          <w:b/>
          <w:bCs/>
        </w:rPr>
        <w:t>Data</w:t>
      </w:r>
      <w:r w:rsidR="0004009F">
        <w:rPr>
          <w:rFonts w:ascii="Arial" w:hAnsi="Arial" w:cs="Arial"/>
          <w:b/>
          <w:bCs/>
        </w:rPr>
        <w:t xml:space="preserve"> Export </w:t>
      </w:r>
      <w:r w:rsidR="002835DC">
        <w:rPr>
          <w:rFonts w:ascii="Arial" w:hAnsi="Arial" w:cs="Arial"/>
          <w:b/>
          <w:bCs/>
        </w:rPr>
        <w:t xml:space="preserve">of Media to Web Client Desktop </w:t>
      </w:r>
      <w:r w:rsidRPr="00FE4203">
        <w:rPr>
          <w:rFonts w:ascii="Arial" w:hAnsi="Arial" w:cs="Arial"/>
          <w:b/>
          <w:bCs/>
        </w:rPr>
        <w:t>Example</w:t>
      </w:r>
    </w:p>
    <w:p w14:paraId="43F954D7" w14:textId="26A12A2A" w:rsidR="001D562D" w:rsidRDefault="000038DC" w:rsidP="00FE4203">
      <w:pPr>
        <w:rPr>
          <w:rFonts w:ascii="Arial" w:hAnsi="Arial" w:cs="Arial"/>
        </w:rPr>
      </w:pPr>
      <w:r>
        <w:rPr>
          <w:rFonts w:ascii="Arial" w:hAnsi="Arial" w:cs="Arial"/>
        </w:rPr>
        <w:t>A</w:t>
      </w:r>
      <w:r w:rsidR="00FE4203" w:rsidRPr="00FE4203">
        <w:rPr>
          <w:rFonts w:ascii="Arial" w:hAnsi="Arial" w:cs="Arial"/>
        </w:rPr>
        <w:t xml:space="preserve">n example of </w:t>
      </w:r>
      <w:r w:rsidR="0084267C">
        <w:rPr>
          <w:rFonts w:ascii="Arial" w:hAnsi="Arial" w:cs="Arial"/>
        </w:rPr>
        <w:t>the</w:t>
      </w:r>
      <w:r w:rsidR="00366071">
        <w:rPr>
          <w:rFonts w:ascii="Arial" w:hAnsi="Arial" w:cs="Arial"/>
        </w:rPr>
        <w:t xml:space="preserve"> </w:t>
      </w:r>
      <w:r w:rsidR="00873545">
        <w:rPr>
          <w:rFonts w:ascii="Arial" w:hAnsi="Arial" w:cs="Arial"/>
        </w:rPr>
        <w:t xml:space="preserve">Media </w:t>
      </w:r>
      <w:r w:rsidR="00FB26BA">
        <w:rPr>
          <w:rFonts w:ascii="Arial" w:hAnsi="Arial" w:cs="Arial"/>
        </w:rPr>
        <w:t>Active</w:t>
      </w:r>
      <w:r w:rsidR="00873545">
        <w:rPr>
          <w:rFonts w:ascii="Arial" w:hAnsi="Arial" w:cs="Arial"/>
        </w:rPr>
        <w:t xml:space="preserve"> </w:t>
      </w:r>
      <w:r w:rsidR="00FB26BA">
        <w:rPr>
          <w:rFonts w:ascii="Arial" w:hAnsi="Arial" w:cs="Arial"/>
        </w:rPr>
        <w:t xml:space="preserve">Participant </w:t>
      </w:r>
      <w:r w:rsidR="003F1AE7">
        <w:rPr>
          <w:rFonts w:ascii="Arial" w:hAnsi="Arial" w:cs="Arial"/>
        </w:rPr>
        <w:t xml:space="preserve">and </w:t>
      </w:r>
      <w:r w:rsidR="003A5841">
        <w:rPr>
          <w:rFonts w:ascii="Arial" w:hAnsi="Arial" w:cs="Arial"/>
        </w:rPr>
        <w:t xml:space="preserve">the </w:t>
      </w:r>
      <w:r w:rsidR="003F1AE7">
        <w:rPr>
          <w:rFonts w:ascii="Arial" w:hAnsi="Arial" w:cs="Arial"/>
        </w:rPr>
        <w:t xml:space="preserve">Participant Object </w:t>
      </w:r>
      <w:r w:rsidR="00873545">
        <w:rPr>
          <w:rFonts w:ascii="Arial" w:hAnsi="Arial" w:cs="Arial"/>
        </w:rPr>
        <w:t>for</w:t>
      </w:r>
      <w:r w:rsidR="00FB26BA">
        <w:rPr>
          <w:rFonts w:ascii="Arial" w:hAnsi="Arial" w:cs="Arial"/>
        </w:rPr>
        <w:t xml:space="preserve"> an </w:t>
      </w:r>
      <w:r w:rsidR="007B7F98">
        <w:rPr>
          <w:rFonts w:ascii="Arial" w:hAnsi="Arial" w:cs="Arial"/>
        </w:rPr>
        <w:t xml:space="preserve">Audit Message </w:t>
      </w:r>
      <w:r w:rsidR="006D0A90">
        <w:rPr>
          <w:rFonts w:ascii="Arial" w:hAnsi="Arial" w:cs="Arial"/>
        </w:rPr>
        <w:t xml:space="preserve">in the case of a </w:t>
      </w:r>
      <w:r w:rsidR="001C1C0D">
        <w:rPr>
          <w:rFonts w:ascii="Arial" w:hAnsi="Arial" w:cs="Arial"/>
        </w:rPr>
        <w:t xml:space="preserve">user exporting </w:t>
      </w:r>
      <w:r w:rsidR="00BC3ECA">
        <w:rPr>
          <w:rFonts w:ascii="Arial" w:hAnsi="Arial" w:cs="Arial"/>
        </w:rPr>
        <w:t>data</w:t>
      </w:r>
      <w:r w:rsidR="001C1C0D">
        <w:rPr>
          <w:rFonts w:ascii="Arial" w:hAnsi="Arial" w:cs="Arial"/>
        </w:rPr>
        <w:t xml:space="preserve"> </w:t>
      </w:r>
      <w:r w:rsidR="001C1C0D" w:rsidRPr="00BF37E1">
        <w:rPr>
          <w:rFonts w:ascii="Arial" w:hAnsi="Arial" w:cs="Arial"/>
        </w:rPr>
        <w:t>from a</w:t>
      </w:r>
      <w:r w:rsidR="00FE2832">
        <w:rPr>
          <w:rFonts w:ascii="Arial" w:hAnsi="Arial" w:cs="Arial"/>
        </w:rPr>
        <w:t xml:space="preserve"> browser-based</w:t>
      </w:r>
      <w:r w:rsidR="001C1C0D" w:rsidRPr="00BF37E1">
        <w:rPr>
          <w:rFonts w:ascii="Arial" w:hAnsi="Arial" w:cs="Arial"/>
        </w:rPr>
        <w:t xml:space="preserve"> </w:t>
      </w:r>
      <w:r w:rsidR="0084267C" w:rsidRPr="00BF37E1">
        <w:rPr>
          <w:rFonts w:ascii="Arial" w:hAnsi="Arial" w:cs="Arial"/>
        </w:rPr>
        <w:t>image display</w:t>
      </w:r>
      <w:r w:rsidR="001C1C0D" w:rsidRPr="00BF37E1">
        <w:rPr>
          <w:rFonts w:ascii="Arial" w:hAnsi="Arial" w:cs="Arial"/>
        </w:rPr>
        <w:t xml:space="preserve"> to </w:t>
      </w:r>
      <w:r w:rsidRPr="00BF37E1">
        <w:rPr>
          <w:rFonts w:ascii="Arial" w:hAnsi="Arial" w:cs="Arial"/>
        </w:rPr>
        <w:t xml:space="preserve">a </w:t>
      </w:r>
      <w:r w:rsidR="007B7F98" w:rsidRPr="00BF37E1">
        <w:rPr>
          <w:rFonts w:ascii="Arial" w:hAnsi="Arial" w:cs="Arial"/>
        </w:rPr>
        <w:t xml:space="preserve">client desktop </w:t>
      </w:r>
      <w:r w:rsidR="00FE2832">
        <w:rPr>
          <w:rFonts w:ascii="Arial" w:hAnsi="Arial" w:cs="Arial"/>
        </w:rPr>
        <w:t xml:space="preserve">is </w:t>
      </w:r>
      <w:r w:rsidR="00FE4203" w:rsidRPr="00BF37E1">
        <w:rPr>
          <w:rFonts w:ascii="Arial" w:hAnsi="Arial" w:cs="Arial"/>
        </w:rPr>
        <w:t>shown in Example WW.</w:t>
      </w:r>
      <w:r w:rsidRPr="00BF37E1">
        <w:rPr>
          <w:rFonts w:ascii="Arial" w:hAnsi="Arial" w:cs="Arial"/>
        </w:rPr>
        <w:t>X</w:t>
      </w:r>
      <w:r w:rsidR="00FE4203" w:rsidRPr="00BF37E1">
        <w:rPr>
          <w:rFonts w:ascii="Arial" w:hAnsi="Arial" w:cs="Arial"/>
        </w:rPr>
        <w:t>-1.</w:t>
      </w:r>
      <w:r w:rsidR="00431495" w:rsidRPr="00BF37E1">
        <w:rPr>
          <w:rFonts w:ascii="Arial" w:hAnsi="Arial" w:cs="Arial"/>
        </w:rPr>
        <w:t xml:space="preserve"> See </w:t>
      </w:r>
      <w:hyperlink r:id="rId23" w:anchor="sect_C.11.23.1" w:history="1">
        <w:r w:rsidR="00BF37E1" w:rsidRPr="00BF37E1">
          <w:rPr>
            <w:rFonts w:ascii="Arial" w:hAnsi="Arial" w:cs="Arial"/>
          </w:rPr>
          <w:t>Table A.5.3.4-1. Audit Message for Data Export</w:t>
        </w:r>
        <w:r w:rsidR="00431495" w:rsidRPr="00BF37E1">
          <w:rPr>
            <w:rFonts w:ascii="Arial" w:hAnsi="Arial" w:cs="Arial"/>
          </w:rPr>
          <w:t xml:space="preserve"> </w:t>
        </w:r>
        <w:r w:rsidR="00BF37E1" w:rsidRPr="00BF37E1">
          <w:rPr>
            <w:rFonts w:ascii="Arial" w:hAnsi="Arial" w:cs="Arial"/>
          </w:rPr>
          <w:t xml:space="preserve">in </w:t>
        </w:r>
        <w:r w:rsidR="00431495" w:rsidRPr="00BF37E1">
          <w:rPr>
            <w:rFonts w:ascii="Arial" w:hAnsi="Arial" w:cs="Arial"/>
          </w:rPr>
          <w:t>PS3.15</w:t>
        </w:r>
        <w:r w:rsidR="00BF37E1" w:rsidRPr="00BF37E1">
          <w:rPr>
            <w:rFonts w:ascii="Arial" w:hAnsi="Arial" w:cs="Arial"/>
          </w:rPr>
          <w:t>.</w:t>
        </w:r>
      </w:hyperlink>
    </w:p>
    <w:p w14:paraId="23F6E2D0" w14:textId="1DD31E84" w:rsidR="00075BAF" w:rsidRDefault="001241D5" w:rsidP="0072429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sidR="000038DC">
        <w:rPr>
          <w:rStyle w:val="Strong"/>
        </w:rPr>
        <w:t>X</w:t>
      </w:r>
      <w:r>
        <w:rPr>
          <w:rStyle w:val="Strong"/>
        </w:rPr>
        <w:t>-1. Sample Data Export Event Report</w:t>
      </w:r>
    </w:p>
    <w:p w14:paraId="649F9478" w14:textId="5B2CC3F0" w:rsidR="001E0548" w:rsidRDefault="00257B61" w:rsidP="0072429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F68E7">
        <w:rPr>
          <w:rFonts w:ascii="Courier New" w:hAnsi="Courier New" w:cs="Courier New"/>
        </w:rPr>
        <w:tab/>
      </w:r>
    </w:p>
    <w:p w14:paraId="1499A5F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w:t>
      </w:r>
    </w:p>
    <w:p w14:paraId="65815C56" w14:textId="78B9FF93"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UserID="</w:t>
      </w:r>
      <w:del w:id="79" w:author="Nichols, Steven (GE Healthcare)" w:date="2022-12-16T09:22:00Z">
        <w:r w:rsidR="00DB460B" w:rsidRPr="005A43ED">
          <w:rPr>
            <w:rFonts w:ascii="Courier New" w:hAnsi="Courier New" w:cs="Courier New"/>
          </w:rPr>
          <w:delText>NTFS</w:delText>
        </w:r>
      </w:del>
      <w:ins w:id="80" w:author="Nichols, Steven (GE Healthcare)" w:date="2022-12-16T09:22:00Z">
        <w:r w:rsidRPr="00265CBA">
          <w:rPr>
            <w:rFonts w:ascii="Courier New" w:hAnsi="Courier New" w:cs="Courier New"/>
          </w:rPr>
          <w:t>smitty@readingroom.hospital.org</w:t>
        </w:r>
      </w:ins>
      <w:r w:rsidRPr="00265CBA">
        <w:rPr>
          <w:rFonts w:ascii="Courier New" w:hAnsi="Courier New" w:cs="Courier New"/>
        </w:rPr>
        <w:t>"</w:t>
      </w:r>
    </w:p>
    <w:p w14:paraId="2EC02B08" w14:textId="128E92C8"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UserIsRequestor="</w:t>
      </w:r>
      <w:del w:id="81" w:author="Nichols, Steven (GE Healthcare)" w:date="2022-12-16T09:22:00Z">
        <w:r w:rsidR="00257B61" w:rsidRPr="00EF68E7">
          <w:rPr>
            <w:rFonts w:ascii="Courier New" w:hAnsi="Courier New" w:cs="Courier New"/>
          </w:rPr>
          <w:delText>false</w:delText>
        </w:r>
      </w:del>
      <w:ins w:id="82" w:author="Nichols, Steven (GE Healthcare)" w:date="2022-12-16T09:22:00Z">
        <w:r w:rsidRPr="00265CBA">
          <w:rPr>
            <w:rFonts w:ascii="Courier New" w:hAnsi="Courier New" w:cs="Courier New"/>
          </w:rPr>
          <w:t>true</w:t>
        </w:r>
      </w:ins>
      <w:r w:rsidRPr="00265CBA">
        <w:rPr>
          <w:rFonts w:ascii="Courier New" w:hAnsi="Courier New" w:cs="Courier New"/>
        </w:rPr>
        <w:t>"</w:t>
      </w:r>
    </w:p>
    <w:p w14:paraId="1D3F98F1"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NetworkAccessPointID="DOMAIN\COMPUTER"</w:t>
      </w:r>
    </w:p>
    <w:p w14:paraId="2BDB1085"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NetworkAccessPointTypeCode="1"&gt;</w:t>
      </w:r>
    </w:p>
    <w:p w14:paraId="0E159649"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&lt;RoleIDCode</w:t>
      </w:r>
    </w:p>
    <w:p w14:paraId="6D332B6F" w14:textId="02A1B72F"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csd-code="</w:t>
      </w:r>
      <w:del w:id="83" w:author="Nichols, Steven (GE Healthcare)" w:date="2022-12-16T09:22:00Z">
        <w:r w:rsidR="00257B61" w:rsidRPr="00EF68E7">
          <w:rPr>
            <w:rFonts w:ascii="Courier New" w:hAnsi="Courier New" w:cs="Courier New"/>
          </w:rPr>
          <w:delText>110154</w:delText>
        </w:r>
      </w:del>
      <w:ins w:id="84" w:author="Nichols, Steven (GE Healthcare)" w:date="2022-12-16T09:22:00Z">
        <w:r w:rsidRPr="00265CBA">
          <w:rPr>
            <w:rFonts w:ascii="Courier New" w:hAnsi="Courier New" w:cs="Courier New"/>
          </w:rPr>
          <w:t>110153</w:t>
        </w:r>
      </w:ins>
      <w:r w:rsidRPr="00265CBA">
        <w:rPr>
          <w:rFonts w:ascii="Courier New" w:hAnsi="Courier New" w:cs="Courier New"/>
        </w:rPr>
        <w:t>"</w:t>
      </w:r>
    </w:p>
    <w:p w14:paraId="5F163503"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codeSystemName="DCM"</w:t>
      </w:r>
    </w:p>
    <w:p w14:paraId="71FC9F4F"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ins w:id="85" w:author="Nichols, Steven (GE Healthcare)" w:date="2022-12-16T09:22:00Z"/>
          <w:rFonts w:ascii="Courier New" w:hAnsi="Courier New" w:cs="Courier New"/>
        </w:rPr>
      </w:pPr>
      <w:ins w:id="86" w:author="Nichols, Steven (GE Healthcare)" w:date="2022-12-16T09:22:00Z">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originalText="Source Role ID"/&gt;</w:t>
        </w:r>
      </w:ins>
    </w:p>
    <w:p w14:paraId="03789722"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moveTo w:id="87" w:author="Nichols, Steven (GE Healthcare)" w:date="2022-12-16T09:22:00Z"/>
          <w:rFonts w:ascii="Courier New" w:hAnsi="Courier New" w:cs="Courier New"/>
        </w:rPr>
      </w:pPr>
      <w:moveToRangeStart w:id="88" w:author="Nichols, Steven (GE Healthcare)" w:date="2022-12-16T09:22:00Z" w:name="move122074950"/>
      <w:moveTo w:id="89" w:author="Nichols, Steven (GE Healthcare)" w:date="2022-12-16T09:22:00Z">
        <w:r w:rsidRPr="00265CBA">
          <w:rPr>
            <w:rFonts w:ascii="Courier New" w:hAnsi="Courier New" w:cs="Courier New"/>
          </w:rPr>
          <w:tab/>
          <w:t>&lt;/ActiveParticipant&gt;</w:t>
        </w:r>
      </w:moveTo>
    </w:p>
    <w:p w14:paraId="444AA986"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moveTo w:id="90" w:author="Nichols, Steven (GE Healthcare)" w:date="2022-12-16T09:22:00Z"/>
          <w:rFonts w:ascii="Courier New" w:hAnsi="Courier New" w:cs="Courier New"/>
        </w:rPr>
      </w:pPr>
      <w:moveToRangeStart w:id="91" w:author="Nichols, Steven (GE Healthcare)" w:date="2022-12-16T09:22:00Z" w:name="move122074951"/>
      <w:moveToRangeEnd w:id="88"/>
      <w:moveTo w:id="92" w:author="Nichols, Steven (GE Healthcare)" w:date="2022-12-16T09:22:00Z">
        <w:r w:rsidRPr="00265CBA">
          <w:rPr>
            <w:rFonts w:ascii="Courier New" w:hAnsi="Courier New" w:cs="Courier New"/>
          </w:rPr>
          <w:tab/>
          <w:t>&lt;ActiveParticipant</w:t>
        </w:r>
      </w:moveTo>
    </w:p>
    <w:moveToRangeEnd w:id="91"/>
    <w:p w14:paraId="7F566007"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ins w:id="93" w:author="Nichols, Steven (GE Healthcare)" w:date="2022-12-16T09:22:00Z"/>
          <w:rFonts w:ascii="Courier New" w:hAnsi="Courier New" w:cs="Courier New"/>
        </w:rPr>
      </w:pPr>
      <w:ins w:id="94" w:author="Nichols, Steven (GE Healthcare)" w:date="2022-12-16T09:22:00Z">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UserID="file://C:\Users\smitty\Desktop\image.jpg"</w:t>
        </w:r>
      </w:ins>
    </w:p>
    <w:p w14:paraId="2FAEF16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ins w:id="95" w:author="Nichols, Steven (GE Healthcare)" w:date="2022-12-16T09:22:00Z"/>
          <w:rFonts w:ascii="Courier New" w:hAnsi="Courier New" w:cs="Courier New"/>
        </w:rPr>
      </w:pPr>
      <w:ins w:id="96" w:author="Nichols, Steven (GE Healthcare)" w:date="2022-12-16T09:22:00Z">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AlternativeUserID="NTFS"</w:t>
        </w:r>
      </w:ins>
    </w:p>
    <w:p w14:paraId="656F651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ins w:id="97" w:author="Nichols, Steven (GE Healthcare)" w:date="2022-12-16T09:22:00Z"/>
          <w:rFonts w:ascii="Courier New" w:hAnsi="Courier New" w:cs="Courier New"/>
        </w:rPr>
      </w:pPr>
      <w:ins w:id="98" w:author="Nichols, Steven (GE Healthcare)" w:date="2022-12-16T09:22:00Z">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UserIsRequestor="false"&gt;</w:t>
        </w:r>
      </w:ins>
    </w:p>
    <w:p w14:paraId="7D86F6E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moveTo w:id="99" w:author="Nichols, Steven (GE Healthcare)" w:date="2022-12-16T09:22:00Z"/>
          <w:rFonts w:ascii="Courier New" w:hAnsi="Courier New" w:cs="Courier New"/>
        </w:rPr>
      </w:pPr>
      <w:moveToRangeStart w:id="100" w:author="Nichols, Steven (GE Healthcare)" w:date="2022-12-16T09:22:00Z" w:name="move122074952"/>
      <w:moveTo w:id="101" w:author="Nichols, Steven (GE Healthcare)" w:date="2022-12-16T09:22:00Z">
        <w:r w:rsidRPr="00265CBA">
          <w:rPr>
            <w:rFonts w:ascii="Courier New" w:hAnsi="Courier New" w:cs="Courier New"/>
          </w:rPr>
          <w:tab/>
        </w:r>
        <w:r w:rsidRPr="00265CBA">
          <w:rPr>
            <w:rFonts w:ascii="Courier New" w:hAnsi="Courier New" w:cs="Courier New"/>
          </w:rPr>
          <w:tab/>
          <w:t>&lt;RoleIDCode</w:t>
        </w:r>
      </w:moveTo>
    </w:p>
    <w:moveToRangeEnd w:id="100"/>
    <w:p w14:paraId="3DBBE9C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ins w:id="102" w:author="Nichols, Steven (GE Healthcare)" w:date="2022-12-16T09:22:00Z"/>
          <w:rFonts w:ascii="Courier New" w:hAnsi="Courier New" w:cs="Courier New"/>
        </w:rPr>
      </w:pPr>
      <w:ins w:id="103" w:author="Nichols, Steven (GE Healthcare)" w:date="2022-12-16T09:22:00Z">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csd-code="110154"</w:t>
        </w:r>
      </w:ins>
    </w:p>
    <w:p w14:paraId="6D04E8C9"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ins w:id="104" w:author="Nichols, Steven (GE Healthcare)" w:date="2022-12-16T09:22:00Z"/>
          <w:rFonts w:ascii="Courier New" w:hAnsi="Courier New" w:cs="Courier New"/>
        </w:rPr>
      </w:pPr>
      <w:ins w:id="105" w:author="Nichols, Steven (GE Healthcare)" w:date="2022-12-16T09:22:00Z">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codeSystemName="DCM"</w:t>
        </w:r>
      </w:ins>
    </w:p>
    <w:p w14:paraId="7063514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ins w:id="106" w:author="Nichols, Steven (GE Healthcare)" w:date="2022-12-16T09:22:00Z">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ins>
      <w:r w:rsidRPr="00265CBA">
        <w:rPr>
          <w:rFonts w:ascii="Courier New" w:hAnsi="Courier New" w:cs="Courier New"/>
        </w:rPr>
        <w:t>originalText="Destination Media"/&gt;</w:t>
      </w:r>
    </w:p>
    <w:p w14:paraId="2D318D6C"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 xml:space="preserve">&lt;MediaIdentifier&gt; </w:t>
      </w:r>
    </w:p>
    <w:p w14:paraId="610B3B7A"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&lt;MediaType </w:t>
      </w:r>
    </w:p>
    <w:p w14:paraId="06F5AFF5"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csd-code="110037" </w:t>
      </w:r>
    </w:p>
    <w:p w14:paraId="1A6C0E6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codeSystemName="DCM" </w:t>
      </w:r>
    </w:p>
    <w:p w14:paraId="3E71CC21"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originalText="URI"/&gt;</w:t>
      </w:r>
    </w:p>
    <w:p w14:paraId="2EB0DCB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 xml:space="preserve">&lt;/MediaIdentifier&gt; </w:t>
      </w:r>
    </w:p>
    <w:p w14:paraId="521114D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&lt;/ActiveParticipant&gt;</w:t>
      </w:r>
      <w:r w:rsidRPr="00265CBA">
        <w:rPr>
          <w:rFonts w:ascii="Courier New" w:hAnsi="Courier New" w:cs="Courier New"/>
        </w:rPr>
        <w:tab/>
      </w:r>
    </w:p>
    <w:p w14:paraId="47E8A30D" w14:textId="7BD42081" w:rsidR="00257B61" w:rsidRPr="00257B61" w:rsidRDefault="001F411F" w:rsidP="00257B6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rPr>
          <w:rFonts w:ascii="Courier New" w:hAnsi="Courier New" w:cs="Courier New"/>
        </w:rPr>
      </w:pPr>
      <w:r w:rsidRPr="001F411F">
        <w:rPr>
          <w:rFonts w:ascii="Courier New" w:hAnsi="Courier New" w:cs="Courier New"/>
        </w:rPr>
        <w:t xml:space="preserve">  </w:t>
      </w:r>
    </w:p>
    <w:p w14:paraId="10FD4637" w14:textId="77777777" w:rsidR="0084267C" w:rsidRDefault="0084267C" w:rsidP="00724295">
      <w:pPr>
        <w:pBdr>
          <w:top w:val="single" w:sz="4" w:space="1" w:color="auto"/>
          <w:left w:val="single" w:sz="4" w:space="4" w:color="auto"/>
          <w:bottom w:val="single" w:sz="4" w:space="1" w:color="auto"/>
          <w:right w:val="single" w:sz="4" w:space="4" w:color="auto"/>
        </w:pBdr>
        <w:spacing w:after="0"/>
        <w:rPr>
          <w:del w:id="107" w:author="Nichols, Steven (GE Healthcare)" w:date="2022-12-16T09:22:00Z"/>
          <w:rFonts w:ascii="Courier New" w:hAnsi="Courier New" w:cs="Courier New"/>
        </w:rPr>
      </w:pPr>
    </w:p>
    <w:p w14:paraId="5F7B720A" w14:textId="77777777" w:rsidR="0053707C" w:rsidRPr="0053707C" w:rsidRDefault="0053707C" w:rsidP="0053707C">
      <w:pPr>
        <w:pBdr>
          <w:top w:val="single" w:sz="4" w:space="1" w:color="auto"/>
          <w:left w:val="single" w:sz="4" w:space="4" w:color="auto"/>
          <w:bottom w:val="single" w:sz="4" w:space="1" w:color="auto"/>
          <w:right w:val="single" w:sz="4" w:space="4" w:color="auto"/>
        </w:pBdr>
        <w:spacing w:after="0"/>
        <w:rPr>
          <w:del w:id="108" w:author="Nichols, Steven (GE Healthcare)" w:date="2022-12-16T09:22:00Z"/>
          <w:rFonts w:ascii="Courier New" w:hAnsi="Courier New" w:cs="Courier New"/>
        </w:rPr>
      </w:pPr>
      <w:del w:id="109" w:author="Nichols, Steven (GE Healthcare)" w:date="2022-12-16T09:22:00Z">
        <w:r w:rsidRPr="0053707C">
          <w:rPr>
            <w:rFonts w:ascii="Courier New" w:hAnsi="Courier New" w:cs="Courier New"/>
          </w:rPr>
          <w:tab/>
          <w:delText>&lt;ParticipantObjectIdentification</w:delText>
        </w:r>
      </w:del>
    </w:p>
    <w:p w14:paraId="1DD2D41C" w14:textId="77777777" w:rsidR="0053707C" w:rsidRPr="0053707C" w:rsidRDefault="0053707C" w:rsidP="0053707C">
      <w:pPr>
        <w:pBdr>
          <w:top w:val="single" w:sz="4" w:space="1" w:color="auto"/>
          <w:left w:val="single" w:sz="4" w:space="4" w:color="auto"/>
          <w:bottom w:val="single" w:sz="4" w:space="1" w:color="auto"/>
          <w:right w:val="single" w:sz="4" w:space="4" w:color="auto"/>
        </w:pBdr>
        <w:spacing w:after="0"/>
        <w:rPr>
          <w:del w:id="110" w:author="Nichols, Steven (GE Healthcare)" w:date="2022-12-16T09:22:00Z"/>
          <w:rFonts w:ascii="Courier New" w:hAnsi="Courier New" w:cs="Courier New"/>
        </w:rPr>
      </w:pPr>
      <w:del w:id="111" w:author="Nichols, Steven (GE Healthcare)" w:date="2022-12-16T09:22:00Z">
        <w:r w:rsidRPr="0053707C">
          <w:rPr>
            <w:rFonts w:ascii="Courier New" w:hAnsi="Courier New" w:cs="Courier New"/>
          </w:rPr>
          <w:delText xml:space="preserve">      ParticipantObjectID="file://C:\Users\smitty\Desktop\image.jpg" </w:delText>
        </w:r>
      </w:del>
    </w:p>
    <w:p w14:paraId="3C1FEDEB" w14:textId="77777777" w:rsidR="0053707C" w:rsidRPr="0053707C" w:rsidRDefault="0053707C" w:rsidP="0053707C">
      <w:pPr>
        <w:pBdr>
          <w:top w:val="single" w:sz="4" w:space="1" w:color="auto"/>
          <w:left w:val="single" w:sz="4" w:space="4" w:color="auto"/>
          <w:bottom w:val="single" w:sz="4" w:space="1" w:color="auto"/>
          <w:right w:val="single" w:sz="4" w:space="4" w:color="auto"/>
        </w:pBdr>
        <w:spacing w:after="0"/>
        <w:rPr>
          <w:del w:id="112" w:author="Nichols, Steven (GE Healthcare)" w:date="2022-12-16T09:22:00Z"/>
          <w:rFonts w:ascii="Courier New" w:hAnsi="Courier New" w:cs="Courier New"/>
        </w:rPr>
      </w:pPr>
      <w:del w:id="113" w:author="Nichols, Steven (GE Healthcare)" w:date="2022-12-16T09:22:00Z">
        <w:r w:rsidRPr="0053707C">
          <w:rPr>
            <w:rFonts w:ascii="Courier New" w:hAnsi="Courier New" w:cs="Courier New"/>
          </w:rPr>
          <w:tab/>
        </w:r>
        <w:r w:rsidRPr="0053707C">
          <w:rPr>
            <w:rFonts w:ascii="Courier New" w:hAnsi="Courier New" w:cs="Courier New"/>
          </w:rPr>
          <w:tab/>
        </w:r>
        <w:r w:rsidRPr="0053707C">
          <w:rPr>
            <w:rFonts w:ascii="Courier New" w:hAnsi="Courier New" w:cs="Courier New"/>
          </w:rPr>
          <w:tab/>
          <w:delText>ParticipantObjectTypeCode="4"</w:delText>
        </w:r>
      </w:del>
    </w:p>
    <w:p w14:paraId="2FF72F9B" w14:textId="77777777" w:rsidR="0053707C" w:rsidRPr="0053707C" w:rsidRDefault="0053707C" w:rsidP="0053707C">
      <w:pPr>
        <w:pBdr>
          <w:top w:val="single" w:sz="4" w:space="1" w:color="auto"/>
          <w:left w:val="single" w:sz="4" w:space="4" w:color="auto"/>
          <w:bottom w:val="single" w:sz="4" w:space="1" w:color="auto"/>
          <w:right w:val="single" w:sz="4" w:space="4" w:color="auto"/>
        </w:pBdr>
        <w:spacing w:after="0"/>
        <w:rPr>
          <w:del w:id="114" w:author="Nichols, Steven (GE Healthcare)" w:date="2022-12-16T09:22:00Z"/>
          <w:rFonts w:ascii="Courier New" w:hAnsi="Courier New" w:cs="Courier New"/>
        </w:rPr>
      </w:pPr>
      <w:del w:id="115" w:author="Nichols, Steven (GE Healthcare)" w:date="2022-12-16T09:22:00Z">
        <w:r w:rsidRPr="0053707C">
          <w:rPr>
            <w:rFonts w:ascii="Courier New" w:hAnsi="Courier New" w:cs="Courier New"/>
          </w:rPr>
          <w:tab/>
        </w:r>
        <w:r w:rsidRPr="0053707C">
          <w:rPr>
            <w:rFonts w:ascii="Courier New" w:hAnsi="Courier New" w:cs="Courier New"/>
          </w:rPr>
          <w:tab/>
        </w:r>
        <w:r w:rsidRPr="0053707C">
          <w:rPr>
            <w:rFonts w:ascii="Courier New" w:hAnsi="Courier New" w:cs="Courier New"/>
          </w:rPr>
          <w:tab/>
          <w:delText>ParticipantObjectTypeCodeRole="16"&gt;</w:delText>
        </w:r>
      </w:del>
    </w:p>
    <w:p w14:paraId="38EA21FA" w14:textId="77777777" w:rsidR="0053707C" w:rsidRPr="0053707C" w:rsidRDefault="0053707C" w:rsidP="0053707C">
      <w:pPr>
        <w:pBdr>
          <w:top w:val="single" w:sz="4" w:space="1" w:color="auto"/>
          <w:left w:val="single" w:sz="4" w:space="4" w:color="auto"/>
          <w:bottom w:val="single" w:sz="4" w:space="1" w:color="auto"/>
          <w:right w:val="single" w:sz="4" w:space="4" w:color="auto"/>
        </w:pBdr>
        <w:spacing w:after="0"/>
        <w:rPr>
          <w:del w:id="116" w:author="Nichols, Steven (GE Healthcare)" w:date="2022-12-16T09:22:00Z"/>
          <w:rFonts w:ascii="Courier New" w:hAnsi="Courier New" w:cs="Courier New"/>
        </w:rPr>
      </w:pPr>
      <w:del w:id="117" w:author="Nichols, Steven (GE Healthcare)" w:date="2022-12-16T09:22:00Z">
        <w:r w:rsidRPr="0053707C">
          <w:rPr>
            <w:rFonts w:ascii="Courier New" w:hAnsi="Courier New" w:cs="Courier New"/>
          </w:rPr>
          <w:tab/>
        </w:r>
        <w:r w:rsidRPr="0053707C">
          <w:rPr>
            <w:rFonts w:ascii="Courier New" w:hAnsi="Courier New" w:cs="Courier New"/>
          </w:rPr>
          <w:tab/>
          <w:delText>&lt;ParticipantObjectIDTypeCode</w:delText>
        </w:r>
      </w:del>
    </w:p>
    <w:p w14:paraId="09265767" w14:textId="77777777" w:rsidR="0053707C" w:rsidRPr="0053707C" w:rsidRDefault="0053707C" w:rsidP="0053707C">
      <w:pPr>
        <w:pBdr>
          <w:top w:val="single" w:sz="4" w:space="1" w:color="auto"/>
          <w:left w:val="single" w:sz="4" w:space="4" w:color="auto"/>
          <w:bottom w:val="single" w:sz="4" w:space="1" w:color="auto"/>
          <w:right w:val="single" w:sz="4" w:space="4" w:color="auto"/>
        </w:pBdr>
        <w:spacing w:after="0"/>
        <w:rPr>
          <w:del w:id="118" w:author="Nichols, Steven (GE Healthcare)" w:date="2022-12-16T09:22:00Z"/>
          <w:rFonts w:ascii="Courier New" w:hAnsi="Courier New" w:cs="Courier New"/>
        </w:rPr>
      </w:pPr>
      <w:del w:id="119" w:author="Nichols, Steven (GE Healthcare)" w:date="2022-12-16T09:22:00Z">
        <w:r w:rsidRPr="0053707C">
          <w:rPr>
            <w:rFonts w:ascii="Courier New" w:hAnsi="Courier New" w:cs="Courier New"/>
          </w:rPr>
          <w:delText xml:space="preserve">        csd-code="110037"</w:delText>
        </w:r>
      </w:del>
    </w:p>
    <w:p w14:paraId="1EF3CD42" w14:textId="77777777" w:rsidR="0053707C" w:rsidRPr="0053707C" w:rsidRDefault="0053707C" w:rsidP="0053707C">
      <w:pPr>
        <w:pBdr>
          <w:top w:val="single" w:sz="4" w:space="1" w:color="auto"/>
          <w:left w:val="single" w:sz="4" w:space="4" w:color="auto"/>
          <w:bottom w:val="single" w:sz="4" w:space="1" w:color="auto"/>
          <w:right w:val="single" w:sz="4" w:space="4" w:color="auto"/>
        </w:pBdr>
        <w:spacing w:after="0"/>
        <w:rPr>
          <w:del w:id="120" w:author="Nichols, Steven (GE Healthcare)" w:date="2022-12-16T09:22:00Z"/>
          <w:rFonts w:ascii="Courier New" w:hAnsi="Courier New" w:cs="Courier New"/>
        </w:rPr>
      </w:pPr>
      <w:del w:id="121" w:author="Nichols, Steven (GE Healthcare)" w:date="2022-12-16T09:22:00Z">
        <w:r w:rsidRPr="0053707C">
          <w:rPr>
            <w:rFonts w:ascii="Courier New" w:hAnsi="Courier New" w:cs="Courier New"/>
          </w:rPr>
          <w:delText xml:space="preserve">        codeSystemName="DCM"</w:delText>
        </w:r>
      </w:del>
    </w:p>
    <w:p w14:paraId="0A16115B" w14:textId="77777777" w:rsidR="0053707C" w:rsidRPr="0053707C" w:rsidRDefault="0053707C" w:rsidP="0053707C">
      <w:pPr>
        <w:pBdr>
          <w:top w:val="single" w:sz="4" w:space="1" w:color="auto"/>
          <w:left w:val="single" w:sz="4" w:space="4" w:color="auto"/>
          <w:bottom w:val="single" w:sz="4" w:space="1" w:color="auto"/>
          <w:right w:val="single" w:sz="4" w:space="4" w:color="auto"/>
        </w:pBdr>
        <w:spacing w:after="0"/>
        <w:rPr>
          <w:del w:id="122" w:author="Nichols, Steven (GE Healthcare)" w:date="2022-12-16T09:22:00Z"/>
          <w:rFonts w:ascii="Courier New" w:hAnsi="Courier New" w:cs="Courier New"/>
        </w:rPr>
      </w:pPr>
      <w:del w:id="123" w:author="Nichols, Steven (GE Healthcare)" w:date="2022-12-16T09:22:00Z">
        <w:r w:rsidRPr="0053707C">
          <w:rPr>
            <w:rFonts w:ascii="Courier New" w:hAnsi="Courier New" w:cs="Courier New"/>
          </w:rPr>
          <w:delText xml:space="preserve">        originalText="URI"/&gt;</w:delText>
        </w:r>
      </w:del>
    </w:p>
    <w:p w14:paraId="0BA48244" w14:textId="77777777" w:rsidR="0053707C" w:rsidRDefault="0053707C" w:rsidP="0053707C">
      <w:pPr>
        <w:pBdr>
          <w:top w:val="single" w:sz="4" w:space="1" w:color="auto"/>
          <w:left w:val="single" w:sz="4" w:space="4" w:color="auto"/>
          <w:bottom w:val="single" w:sz="4" w:space="1" w:color="auto"/>
          <w:right w:val="single" w:sz="4" w:space="4" w:color="auto"/>
        </w:pBdr>
        <w:spacing w:after="0"/>
        <w:rPr>
          <w:del w:id="124" w:author="Nichols, Steven (GE Healthcare)" w:date="2022-12-16T09:22:00Z"/>
          <w:rFonts w:ascii="Courier New" w:hAnsi="Courier New" w:cs="Courier New"/>
        </w:rPr>
      </w:pPr>
      <w:del w:id="125" w:author="Nichols, Steven (GE Healthcare)" w:date="2022-12-16T09:22:00Z">
        <w:r w:rsidRPr="0053707C">
          <w:rPr>
            <w:rFonts w:ascii="Courier New" w:hAnsi="Courier New" w:cs="Courier New"/>
          </w:rPr>
          <w:tab/>
          <w:delText>&lt;/ParticipantObjectIdentification&gt;</w:delText>
        </w:r>
      </w:del>
    </w:p>
    <w:p w14:paraId="412612A4" w14:textId="77777777" w:rsidR="00257B61" w:rsidRPr="00257B61" w:rsidRDefault="00257B61" w:rsidP="00257B6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rPr>
          <w:del w:id="126" w:author="Nichols, Steven (GE Healthcare)" w:date="2022-12-16T09:22:00Z"/>
          <w:rFonts w:ascii="Courier New" w:hAnsi="Courier New" w:cs="Courier New"/>
        </w:rPr>
      </w:pPr>
    </w:p>
    <w:p w14:paraId="653D42BB" w14:textId="6CA5F04C" w:rsidR="00BF37E1" w:rsidRPr="00FE4203" w:rsidRDefault="00BF37E1" w:rsidP="00BF37E1">
      <w:pPr>
        <w:rPr>
          <w:rFonts w:ascii="Arial" w:hAnsi="Arial" w:cs="Arial"/>
          <w:b/>
          <w:bCs/>
        </w:rPr>
      </w:pPr>
      <w:r w:rsidRPr="00FE4203">
        <w:rPr>
          <w:rFonts w:ascii="Arial" w:hAnsi="Arial" w:cs="Arial"/>
          <w:b/>
          <w:bCs/>
        </w:rPr>
        <w:t>WW.</w:t>
      </w:r>
      <w:r>
        <w:rPr>
          <w:rFonts w:ascii="Arial" w:hAnsi="Arial" w:cs="Arial"/>
          <w:b/>
          <w:bCs/>
        </w:rPr>
        <w:t>Y</w:t>
      </w:r>
      <w:r w:rsidRPr="00FE4203">
        <w:rPr>
          <w:rFonts w:ascii="Arial" w:hAnsi="Arial" w:cs="Arial"/>
          <w:b/>
          <w:bCs/>
        </w:rPr>
        <w:t xml:space="preserve"> </w:t>
      </w:r>
      <w:r>
        <w:rPr>
          <w:rFonts w:ascii="Arial" w:hAnsi="Arial" w:cs="Arial"/>
          <w:b/>
          <w:bCs/>
        </w:rPr>
        <w:t>Data Export to</w:t>
      </w:r>
      <w:del w:id="127" w:author="Nichols, Steven (GE Healthcare)" w:date="2022-12-16T09:22:00Z">
        <w:r>
          <w:rPr>
            <w:rFonts w:ascii="Arial" w:hAnsi="Arial" w:cs="Arial"/>
            <w:b/>
            <w:bCs/>
          </w:rPr>
          <w:delText xml:space="preserve"> Web Client </w:delText>
        </w:r>
        <w:r w:rsidR="00976C9C">
          <w:rPr>
            <w:rFonts w:ascii="Arial" w:hAnsi="Arial" w:cs="Arial"/>
            <w:b/>
            <w:bCs/>
          </w:rPr>
          <w:delText>Desktop</w:delText>
        </w:r>
      </w:del>
      <w:r>
        <w:rPr>
          <w:rFonts w:ascii="Arial" w:hAnsi="Arial" w:cs="Arial"/>
          <w:b/>
          <w:bCs/>
        </w:rPr>
        <w:t xml:space="preserve"> </w:t>
      </w:r>
      <w:r w:rsidR="00976C9C">
        <w:rPr>
          <w:rFonts w:ascii="Arial" w:hAnsi="Arial" w:cs="Arial"/>
          <w:b/>
          <w:bCs/>
        </w:rPr>
        <w:t xml:space="preserve">Clipboard </w:t>
      </w:r>
      <w:r w:rsidRPr="00FE4203">
        <w:rPr>
          <w:rFonts w:ascii="Arial" w:hAnsi="Arial" w:cs="Arial"/>
          <w:b/>
          <w:bCs/>
        </w:rPr>
        <w:t>Example</w:t>
      </w:r>
    </w:p>
    <w:p w14:paraId="0764CDA6" w14:textId="2AEC8AA8" w:rsidR="00CB38FA" w:rsidRDefault="00BF37E1" w:rsidP="00BF37E1">
      <w:pPr>
        <w:rPr>
          <w:rFonts w:ascii="Arial" w:hAnsi="Arial" w:cs="Arial"/>
        </w:rPr>
      </w:pPr>
      <w:r>
        <w:rPr>
          <w:rFonts w:ascii="Arial" w:hAnsi="Arial" w:cs="Arial"/>
        </w:rPr>
        <w:lastRenderedPageBreak/>
        <w:t>A</w:t>
      </w:r>
      <w:r w:rsidRPr="00FE4203">
        <w:rPr>
          <w:rFonts w:ascii="Arial" w:hAnsi="Arial" w:cs="Arial"/>
        </w:rPr>
        <w:t xml:space="preserve">n example of </w:t>
      </w:r>
      <w:r>
        <w:rPr>
          <w:rFonts w:ascii="Arial" w:hAnsi="Arial" w:cs="Arial"/>
        </w:rPr>
        <w:t xml:space="preserve">the </w:t>
      </w:r>
      <w:r w:rsidR="00CB38FA" w:rsidRPr="00CB38FA">
        <w:rPr>
          <w:rFonts w:ascii="Arial" w:hAnsi="Arial" w:cs="Arial"/>
        </w:rPr>
        <w:t>Active Process Participant</w:t>
      </w:r>
      <w:r w:rsidR="00CB38FA">
        <w:rPr>
          <w:rFonts w:ascii="Arial" w:hAnsi="Arial" w:cs="Arial"/>
        </w:rPr>
        <w:t xml:space="preserve"> and </w:t>
      </w:r>
      <w:r w:rsidR="003A5841">
        <w:rPr>
          <w:rFonts w:ascii="Arial" w:hAnsi="Arial" w:cs="Arial"/>
        </w:rPr>
        <w:t xml:space="preserve">the </w:t>
      </w:r>
      <w:r>
        <w:rPr>
          <w:rFonts w:ascii="Arial" w:hAnsi="Arial" w:cs="Arial"/>
        </w:rPr>
        <w:t xml:space="preserve">Media Active Participant for an Audit Message in the case of a user copying </w:t>
      </w:r>
      <w:r w:rsidR="005B32FF">
        <w:rPr>
          <w:rFonts w:ascii="Arial" w:hAnsi="Arial" w:cs="Arial"/>
        </w:rPr>
        <w:t xml:space="preserve">an image </w:t>
      </w:r>
      <w:r w:rsidRPr="00BF37E1">
        <w:rPr>
          <w:rFonts w:ascii="Arial" w:hAnsi="Arial" w:cs="Arial"/>
        </w:rPr>
        <w:t>from a</w:t>
      </w:r>
      <w:r w:rsidR="00E90CFE">
        <w:rPr>
          <w:rFonts w:ascii="Arial" w:hAnsi="Arial" w:cs="Arial"/>
        </w:rPr>
        <w:t xml:space="preserve"> client application </w:t>
      </w:r>
      <w:r w:rsidRPr="00BF37E1">
        <w:rPr>
          <w:rFonts w:ascii="Arial" w:hAnsi="Arial" w:cs="Arial"/>
        </w:rPr>
        <w:t xml:space="preserve">to </w:t>
      </w:r>
      <w:r w:rsidR="005B32FF">
        <w:rPr>
          <w:rFonts w:ascii="Arial" w:hAnsi="Arial" w:cs="Arial"/>
        </w:rPr>
        <w:t xml:space="preserve">the client </w:t>
      </w:r>
      <w:r w:rsidR="00976C9C">
        <w:rPr>
          <w:rFonts w:ascii="Arial" w:hAnsi="Arial" w:cs="Arial"/>
        </w:rPr>
        <w:t>clipboard is</w:t>
      </w:r>
      <w:r w:rsidRPr="00BF37E1">
        <w:rPr>
          <w:rFonts w:ascii="Arial" w:hAnsi="Arial" w:cs="Arial"/>
        </w:rPr>
        <w:t xml:space="preserve"> shown in Example WW.X-1. </w:t>
      </w:r>
    </w:p>
    <w:p w14:paraId="4F901BAF" w14:textId="7032FB03" w:rsidR="00BA7CE5" w:rsidRDefault="00BA7CE5" w:rsidP="00BF37E1">
      <w:pPr>
        <w:rPr>
          <w:ins w:id="128" w:author="Nichols, Steven (GE Healthcare)" w:date="2022-12-16T09:22:00Z"/>
          <w:rFonts w:ascii="Arial" w:hAnsi="Arial" w:cs="Arial"/>
        </w:rPr>
      </w:pPr>
      <w:ins w:id="129" w:author="Nichols, Steven (GE Healthcare)" w:date="2022-12-16T09:22:00Z">
        <w:r>
          <w:rPr>
            <w:rFonts w:ascii="Arial" w:hAnsi="Arial" w:cs="Arial"/>
          </w:rPr>
          <w:t xml:space="preserve">For brevity, </w:t>
        </w:r>
        <w:r w:rsidR="00C167A6">
          <w:rPr>
            <w:rFonts w:ascii="Arial" w:hAnsi="Arial" w:cs="Arial"/>
          </w:rPr>
          <w:t xml:space="preserve">only the </w:t>
        </w:r>
        <w:r w:rsidR="00390346">
          <w:rPr>
            <w:rFonts w:ascii="Arial" w:hAnsi="Arial" w:cs="Arial"/>
          </w:rPr>
          <w:t xml:space="preserve">Media </w:t>
        </w:r>
        <w:r w:rsidR="00912DBA">
          <w:rPr>
            <w:rFonts w:ascii="Arial" w:hAnsi="Arial" w:cs="Arial"/>
          </w:rPr>
          <w:t xml:space="preserve">Active Participant is shown. </w:t>
        </w:r>
      </w:ins>
    </w:p>
    <w:p w14:paraId="36F92AA5" w14:textId="39C37AE4" w:rsidR="00CB38FA" w:rsidRDefault="00CB38FA" w:rsidP="00BF37E1">
      <w:pPr>
        <w:rPr>
          <w:rFonts w:ascii="Arial" w:hAnsi="Arial" w:cs="Arial"/>
        </w:rPr>
      </w:pPr>
      <w:r>
        <w:rPr>
          <w:rFonts w:ascii="Arial" w:hAnsi="Arial" w:cs="Arial"/>
        </w:rPr>
        <w:t>Note</w:t>
      </w:r>
    </w:p>
    <w:p w14:paraId="2509CAB2" w14:textId="0B747F2F" w:rsidR="00CB38FA" w:rsidRDefault="00CB38FA" w:rsidP="00277865">
      <w:pPr>
        <w:ind w:left="720"/>
        <w:rPr>
          <w:rFonts w:ascii="Arial" w:hAnsi="Arial" w:cs="Arial"/>
        </w:rPr>
      </w:pPr>
      <w:r>
        <w:t xml:space="preserve">It is </w:t>
      </w:r>
      <w:r>
        <w:rPr>
          <w:rFonts w:ascii="Arial" w:hAnsi="Arial" w:cs="Arial"/>
        </w:rPr>
        <w:t xml:space="preserve">difficult (or impossible) to detect copy buffer activity </w:t>
      </w:r>
      <w:r w:rsidR="00797A32">
        <w:rPr>
          <w:rFonts w:ascii="Arial" w:hAnsi="Arial" w:cs="Arial"/>
        </w:rPr>
        <w:t xml:space="preserve">from </w:t>
      </w:r>
      <w:r w:rsidR="00721253">
        <w:rPr>
          <w:rFonts w:ascii="Arial" w:hAnsi="Arial" w:cs="Arial"/>
        </w:rPr>
        <w:t xml:space="preserve">an application </w:t>
      </w:r>
      <w:r>
        <w:rPr>
          <w:rFonts w:ascii="Arial" w:hAnsi="Arial" w:cs="Arial"/>
        </w:rPr>
        <w:t>server. It is expected that the client</w:t>
      </w:r>
      <w:r w:rsidR="00721253">
        <w:rPr>
          <w:rFonts w:ascii="Arial" w:hAnsi="Arial" w:cs="Arial"/>
        </w:rPr>
        <w:t xml:space="preserve"> application</w:t>
      </w:r>
      <w:r>
        <w:rPr>
          <w:rFonts w:ascii="Arial" w:hAnsi="Arial" w:cs="Arial"/>
        </w:rPr>
        <w:t xml:space="preserve"> would notify the server</w:t>
      </w:r>
      <w:r w:rsidR="00721253">
        <w:rPr>
          <w:rFonts w:ascii="Arial" w:hAnsi="Arial" w:cs="Arial"/>
        </w:rPr>
        <w:t xml:space="preserve"> of clipboard </w:t>
      </w:r>
      <w:r w:rsidR="00F13B45">
        <w:rPr>
          <w:rFonts w:ascii="Arial" w:hAnsi="Arial" w:cs="Arial"/>
        </w:rPr>
        <w:t xml:space="preserve">buffer </w:t>
      </w:r>
      <w:r w:rsidR="00721253">
        <w:rPr>
          <w:rFonts w:ascii="Arial" w:hAnsi="Arial" w:cs="Arial"/>
        </w:rPr>
        <w:t>activity</w:t>
      </w:r>
      <w:r w:rsidR="00551721">
        <w:rPr>
          <w:rFonts w:ascii="Arial" w:hAnsi="Arial" w:cs="Arial"/>
        </w:rPr>
        <w:t xml:space="preserve"> through integrated clipboard functionality or </w:t>
      </w:r>
      <w:r w:rsidR="009A26AD">
        <w:rPr>
          <w:rFonts w:ascii="Arial" w:hAnsi="Arial" w:cs="Arial"/>
        </w:rPr>
        <w:t>screenshot detection</w:t>
      </w:r>
      <w:r>
        <w:rPr>
          <w:rFonts w:ascii="Arial" w:hAnsi="Arial" w:cs="Arial"/>
        </w:rPr>
        <w:t>.</w:t>
      </w:r>
    </w:p>
    <w:p w14:paraId="7A35DC64" w14:textId="29C993D1" w:rsidR="00BF37E1" w:rsidRDefault="00BF37E1" w:rsidP="00BF37E1">
      <w:pPr>
        <w:rPr>
          <w:rFonts w:ascii="Arial" w:hAnsi="Arial" w:cs="Arial"/>
        </w:rPr>
      </w:pPr>
      <w:r w:rsidRPr="00BF37E1">
        <w:rPr>
          <w:rFonts w:ascii="Arial" w:hAnsi="Arial" w:cs="Arial"/>
        </w:rPr>
        <w:t xml:space="preserve">See </w:t>
      </w:r>
      <w:hyperlink r:id="rId24" w:anchor="sect_C.11.23.1" w:history="1">
        <w:r w:rsidRPr="00BF37E1">
          <w:rPr>
            <w:rFonts w:ascii="Arial" w:hAnsi="Arial" w:cs="Arial"/>
          </w:rPr>
          <w:t>Table A.5.3.4-1. Audit Message for Data Export in PS3.15.</w:t>
        </w:r>
      </w:hyperlink>
    </w:p>
    <w:p w14:paraId="52A5C64B" w14:textId="77777777" w:rsidR="00196055" w:rsidRDefault="00196055" w:rsidP="0019605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Y</w:t>
      </w:r>
      <w:r>
        <w:rPr>
          <w:rStyle w:val="Strong"/>
        </w:rPr>
        <w:t>-1. Sample Data Export Event Report</w:t>
      </w:r>
    </w:p>
    <w:p w14:paraId="350081D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moveFrom w:id="130" w:author="Nichols, Steven (GE Healthcare)" w:date="2022-12-16T09:22:00Z"/>
          <w:rFonts w:ascii="Courier New" w:hAnsi="Courier New" w:cs="Courier New"/>
        </w:rPr>
      </w:pPr>
      <w:moveFromRangeStart w:id="131" w:author="Nichols, Steven (GE Healthcare)" w:date="2022-12-16T09:22:00Z" w:name="move122074951"/>
      <w:moveFrom w:id="132" w:author="Nichols, Steven (GE Healthcare)" w:date="2022-12-16T09:22:00Z">
        <w:r w:rsidRPr="00265CBA">
          <w:rPr>
            <w:rFonts w:ascii="Courier New" w:hAnsi="Courier New" w:cs="Courier New"/>
          </w:rPr>
          <w:tab/>
          <w:t>&lt;ActiveParticipant</w:t>
        </w:r>
      </w:moveFrom>
    </w:p>
    <w:moveFromRangeEnd w:id="131"/>
    <w:p w14:paraId="28633DA7" w14:textId="2CF595E8" w:rsidR="00BC04B9" w:rsidRPr="00BC04B9" w:rsidRDefault="00BC04B9" w:rsidP="00BC04B9">
      <w:pPr>
        <w:pBdr>
          <w:top w:val="single" w:sz="4" w:space="1" w:color="auto"/>
          <w:left w:val="single" w:sz="4" w:space="4" w:color="auto"/>
          <w:bottom w:val="single" w:sz="4" w:space="1" w:color="auto"/>
          <w:right w:val="single" w:sz="4" w:space="4" w:color="auto"/>
        </w:pBdr>
        <w:spacing w:after="0"/>
        <w:rPr>
          <w:ins w:id="133" w:author="Nichols, Steven (GE Healthcare)" w:date="2022-12-16T09:22:00Z"/>
          <w:rFonts w:ascii="Courier New" w:hAnsi="Courier New" w:cs="Courier New"/>
        </w:rPr>
      </w:pPr>
      <w:ins w:id="134" w:author="Nichols, Steven (GE Healthcare)" w:date="2022-12-16T09:22:00Z">
        <w:r w:rsidRPr="00BC04B9">
          <w:rPr>
            <w:rFonts w:ascii="Courier New" w:hAnsi="Courier New" w:cs="Courier New"/>
          </w:rPr>
          <w:t>&lt;ActiveParticipant</w:t>
        </w:r>
      </w:ins>
    </w:p>
    <w:p w14:paraId="0240F462" w14:textId="6484C064"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ins w:id="135" w:author="Nichols, Steven (GE Healthcare)" w:date="2022-12-16T09:22:00Z">
        <w:r w:rsidRPr="00BC04B9">
          <w:rPr>
            <w:rFonts w:ascii="Courier New" w:hAnsi="Courier New" w:cs="Courier New"/>
          </w:rPr>
          <w:tab/>
        </w:r>
        <w:r w:rsidRPr="00BC04B9">
          <w:rPr>
            <w:rFonts w:ascii="Courier New" w:hAnsi="Courier New" w:cs="Courier New"/>
          </w:rPr>
          <w:tab/>
        </w:r>
      </w:ins>
      <w:r w:rsidRPr="00BC04B9">
        <w:rPr>
          <w:rFonts w:ascii="Courier New" w:hAnsi="Courier New" w:cs="Courier New"/>
        </w:rPr>
        <w:t>UserID="PID 3532"</w:t>
      </w:r>
    </w:p>
    <w:p w14:paraId="10EBF65F" w14:textId="53D5B7BC"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AlternativeUserID="Clipboard User Service"</w:t>
      </w:r>
    </w:p>
    <w:p w14:paraId="475758C8" w14:textId="6F818358"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UserIsRequestor="</w:t>
      </w:r>
      <w:del w:id="136" w:author="Nichols, Steven (GE Healthcare)" w:date="2022-12-16T09:22:00Z">
        <w:r w:rsidR="00196055" w:rsidRPr="00357093">
          <w:rPr>
            <w:rFonts w:ascii="Courier New" w:hAnsi="Courier New" w:cs="Courier New"/>
          </w:rPr>
          <w:delText xml:space="preserve">true" </w:delText>
        </w:r>
      </w:del>
      <w:ins w:id="137" w:author="Nichols, Steven (GE Healthcare)" w:date="2022-12-16T09:22:00Z">
        <w:r w:rsidRPr="00BC04B9">
          <w:rPr>
            <w:rFonts w:ascii="Courier New" w:hAnsi="Courier New" w:cs="Courier New"/>
          </w:rPr>
          <w:t>false"&gt;</w:t>
        </w:r>
      </w:ins>
    </w:p>
    <w:p w14:paraId="5698C54C" w14:textId="77777777" w:rsidR="00196055" w:rsidRPr="00357093" w:rsidRDefault="00196055" w:rsidP="00196055">
      <w:pPr>
        <w:pBdr>
          <w:top w:val="single" w:sz="4" w:space="1" w:color="auto"/>
          <w:left w:val="single" w:sz="4" w:space="4" w:color="auto"/>
          <w:bottom w:val="single" w:sz="4" w:space="1" w:color="auto"/>
          <w:right w:val="single" w:sz="4" w:space="4" w:color="auto"/>
        </w:pBdr>
        <w:spacing w:after="0"/>
        <w:rPr>
          <w:del w:id="138" w:author="Nichols, Steven (GE Healthcare)" w:date="2022-12-16T09:22:00Z"/>
          <w:rFonts w:ascii="Courier New" w:hAnsi="Courier New" w:cs="Courier New"/>
        </w:rPr>
      </w:pPr>
      <w:del w:id="139" w:author="Nichols, Steven (GE Healthcare)" w:date="2022-12-16T09:22:00Z">
        <w:r w:rsidRPr="00357093">
          <w:rPr>
            <w:rFonts w:ascii="Courier New" w:hAnsi="Courier New" w:cs="Courier New"/>
          </w:rPr>
          <w:tab/>
        </w:r>
        <w:r w:rsidRPr="00357093">
          <w:rPr>
            <w:rFonts w:ascii="Courier New" w:hAnsi="Courier New" w:cs="Courier New"/>
          </w:rPr>
          <w:tab/>
          <w:delText xml:space="preserve">  NetworkAccessPointID="192.168.1.2"</w:delText>
        </w:r>
      </w:del>
    </w:p>
    <w:p w14:paraId="3DD5D80A" w14:textId="77777777" w:rsidR="00196055" w:rsidRPr="00357093" w:rsidRDefault="00196055" w:rsidP="00196055">
      <w:pPr>
        <w:pBdr>
          <w:top w:val="single" w:sz="4" w:space="1" w:color="auto"/>
          <w:left w:val="single" w:sz="4" w:space="4" w:color="auto"/>
          <w:bottom w:val="single" w:sz="4" w:space="1" w:color="auto"/>
          <w:right w:val="single" w:sz="4" w:space="4" w:color="auto"/>
        </w:pBdr>
        <w:spacing w:after="0"/>
        <w:rPr>
          <w:del w:id="140" w:author="Nichols, Steven (GE Healthcare)" w:date="2022-12-16T09:22:00Z"/>
          <w:rFonts w:ascii="Courier New" w:hAnsi="Courier New" w:cs="Courier New"/>
        </w:rPr>
      </w:pPr>
      <w:del w:id="141" w:author="Nichols, Steven (GE Healthcare)" w:date="2022-12-16T09:22:00Z">
        <w:r w:rsidRPr="00357093">
          <w:rPr>
            <w:rFonts w:ascii="Courier New" w:hAnsi="Courier New" w:cs="Courier New"/>
          </w:rPr>
          <w:tab/>
        </w:r>
        <w:r w:rsidRPr="00357093">
          <w:rPr>
            <w:rFonts w:ascii="Courier New" w:hAnsi="Courier New" w:cs="Courier New"/>
          </w:rPr>
          <w:tab/>
          <w:delText xml:space="preserve">  NetworkAccessPointTypeCode="2"&gt;</w:delText>
        </w:r>
      </w:del>
    </w:p>
    <w:p w14:paraId="4FCDD2E5"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moveFrom w:id="142" w:author="Nichols, Steven (GE Healthcare)" w:date="2022-12-16T09:22:00Z"/>
          <w:rFonts w:ascii="Courier New" w:hAnsi="Courier New" w:cs="Courier New"/>
        </w:rPr>
      </w:pPr>
      <w:moveFromRangeStart w:id="143" w:author="Nichols, Steven (GE Healthcare)" w:date="2022-12-16T09:22:00Z" w:name="move122074952"/>
      <w:moveFrom w:id="144" w:author="Nichols, Steven (GE Healthcare)" w:date="2022-12-16T09:22:00Z">
        <w:r w:rsidRPr="00265CBA">
          <w:rPr>
            <w:rFonts w:ascii="Courier New" w:hAnsi="Courier New" w:cs="Courier New"/>
          </w:rPr>
          <w:tab/>
        </w:r>
        <w:r w:rsidRPr="00265CBA">
          <w:rPr>
            <w:rFonts w:ascii="Courier New" w:hAnsi="Courier New" w:cs="Courier New"/>
          </w:rPr>
          <w:tab/>
          <w:t>&lt;RoleIDCode</w:t>
        </w:r>
      </w:moveFrom>
    </w:p>
    <w:moveFromRangeEnd w:id="143"/>
    <w:p w14:paraId="7CF5B8F5" w14:textId="34B382A7" w:rsidR="00BC04B9" w:rsidRPr="00BC04B9" w:rsidRDefault="00BC04B9" w:rsidP="00BC04B9">
      <w:pPr>
        <w:pBdr>
          <w:top w:val="single" w:sz="4" w:space="1" w:color="auto"/>
          <w:left w:val="single" w:sz="4" w:space="4" w:color="auto"/>
          <w:bottom w:val="single" w:sz="4" w:space="1" w:color="auto"/>
          <w:right w:val="single" w:sz="4" w:space="4" w:color="auto"/>
        </w:pBdr>
        <w:spacing w:after="0"/>
        <w:rPr>
          <w:ins w:id="145" w:author="Nichols, Steven (GE Healthcare)" w:date="2022-12-16T09:22:00Z"/>
          <w:rFonts w:ascii="Courier New" w:hAnsi="Courier New" w:cs="Courier New"/>
        </w:rPr>
      </w:pPr>
      <w:ins w:id="146" w:author="Nichols, Steven (GE Healthcare)" w:date="2022-12-16T09:22:00Z">
        <w:r w:rsidRPr="00BC04B9">
          <w:rPr>
            <w:rFonts w:ascii="Courier New" w:hAnsi="Courier New" w:cs="Courier New"/>
          </w:rPr>
          <w:tab/>
          <w:t>&lt;RoleIDCode</w:t>
        </w:r>
      </w:ins>
    </w:p>
    <w:p w14:paraId="79C59A11" w14:textId="26207E2C"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ins w:id="147" w:author="Nichols, Steven (GE Healthcare)" w:date="2022-12-16T09:22:00Z">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ins>
      <w:r w:rsidRPr="00BC04B9">
        <w:rPr>
          <w:rFonts w:ascii="Courier New" w:hAnsi="Courier New" w:cs="Courier New"/>
        </w:rPr>
        <w:t>csd-code="</w:t>
      </w:r>
      <w:del w:id="148" w:author="Nichols, Steven (GE Healthcare)" w:date="2022-12-16T09:22:00Z">
        <w:r w:rsidR="00196055" w:rsidRPr="00357093">
          <w:rPr>
            <w:rFonts w:ascii="Courier New" w:hAnsi="Courier New" w:cs="Courier New"/>
          </w:rPr>
          <w:delText>110152</w:delText>
        </w:r>
      </w:del>
      <w:ins w:id="149" w:author="Nichols, Steven (GE Healthcare)" w:date="2022-12-16T09:22:00Z">
        <w:r w:rsidRPr="00BC04B9">
          <w:rPr>
            <w:rFonts w:ascii="Courier New" w:hAnsi="Courier New" w:cs="Courier New"/>
          </w:rPr>
          <w:t>110150</w:t>
        </w:r>
      </w:ins>
      <w:r w:rsidRPr="00BC04B9">
        <w:rPr>
          <w:rFonts w:ascii="Courier New" w:hAnsi="Courier New" w:cs="Courier New"/>
        </w:rPr>
        <w:t>"</w:t>
      </w:r>
    </w:p>
    <w:p w14:paraId="2CB4832D" w14:textId="7D781A1C"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codeSystemName="DCM"</w:t>
      </w:r>
    </w:p>
    <w:p w14:paraId="479535CD" w14:textId="77777777" w:rsidR="00196055" w:rsidRPr="00357093" w:rsidRDefault="00196055" w:rsidP="00196055">
      <w:pPr>
        <w:pBdr>
          <w:top w:val="single" w:sz="4" w:space="1" w:color="auto"/>
          <w:left w:val="single" w:sz="4" w:space="4" w:color="auto"/>
          <w:bottom w:val="single" w:sz="4" w:space="1" w:color="auto"/>
          <w:right w:val="single" w:sz="4" w:space="4" w:color="auto"/>
        </w:pBdr>
        <w:spacing w:after="0"/>
        <w:rPr>
          <w:del w:id="150" w:author="Nichols, Steven (GE Healthcare)" w:date="2022-12-16T09:22:00Z"/>
          <w:rFonts w:ascii="Courier New" w:hAnsi="Courier New" w:cs="Courier New"/>
        </w:rPr>
      </w:pPr>
      <w:del w:id="151" w:author="Nichols, Steven (GE Healthcare)" w:date="2022-12-16T09:22:00Z">
        <w:r w:rsidRPr="00357093">
          <w:rPr>
            <w:rFonts w:ascii="Courier New" w:hAnsi="Courier New" w:cs="Courier New"/>
          </w:rPr>
          <w:delText xml:space="preserve">        originalText="Destination Role ID"/&gt;</w:delText>
        </w:r>
      </w:del>
    </w:p>
    <w:p w14:paraId="423DCED1"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moveFrom w:id="152" w:author="Nichols, Steven (GE Healthcare)" w:date="2022-12-16T09:22:00Z"/>
          <w:rFonts w:ascii="Courier New" w:hAnsi="Courier New" w:cs="Courier New"/>
        </w:rPr>
      </w:pPr>
      <w:moveFromRangeStart w:id="153" w:author="Nichols, Steven (GE Healthcare)" w:date="2022-12-16T09:22:00Z" w:name="move122074950"/>
      <w:moveFrom w:id="154" w:author="Nichols, Steven (GE Healthcare)" w:date="2022-12-16T09:22:00Z">
        <w:r w:rsidRPr="00265CBA">
          <w:rPr>
            <w:rFonts w:ascii="Courier New" w:hAnsi="Courier New" w:cs="Courier New"/>
          </w:rPr>
          <w:tab/>
          <w:t>&lt;/ActiveParticipant&gt;</w:t>
        </w:r>
      </w:moveFrom>
    </w:p>
    <w:moveFromRangeEnd w:id="153"/>
    <w:p w14:paraId="5833FD7E" w14:textId="77777777" w:rsidR="00F95F3D" w:rsidRPr="00F95F3D" w:rsidRDefault="00BC04B9" w:rsidP="00F95F3D">
      <w:pPr>
        <w:pBdr>
          <w:top w:val="single" w:sz="4" w:space="1" w:color="auto"/>
          <w:left w:val="single" w:sz="4" w:space="4" w:color="auto"/>
          <w:bottom w:val="single" w:sz="4" w:space="1" w:color="auto"/>
          <w:right w:val="single" w:sz="4" w:space="4" w:color="auto"/>
        </w:pBdr>
        <w:spacing w:after="0"/>
        <w:rPr>
          <w:moveFrom w:id="155" w:author="Nichols, Steven (GE Healthcare)" w:date="2022-12-16T09:22:00Z"/>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moveFromRangeStart w:id="156" w:author="Nichols, Steven (GE Healthcare)" w:date="2022-12-16T09:22:00Z" w:name="move122074953"/>
      <w:moveFrom w:id="157" w:author="Nichols, Steven (GE Healthcare)" w:date="2022-12-16T09:22:00Z">
        <w:r w:rsidR="00F95F3D" w:rsidRPr="00F95F3D">
          <w:rPr>
            <w:rFonts w:ascii="Courier New" w:hAnsi="Courier New" w:cs="Courier New"/>
          </w:rPr>
          <w:t>&lt;ActiveParticipant</w:t>
        </w:r>
      </w:moveFrom>
    </w:p>
    <w:moveFromRangeEnd w:id="156"/>
    <w:p w14:paraId="13861000" w14:textId="77777777" w:rsidR="00196055" w:rsidRPr="000C2139" w:rsidRDefault="00196055" w:rsidP="00196055">
      <w:pPr>
        <w:pBdr>
          <w:top w:val="single" w:sz="4" w:space="1" w:color="auto"/>
          <w:left w:val="single" w:sz="4" w:space="4" w:color="auto"/>
          <w:bottom w:val="single" w:sz="4" w:space="1" w:color="auto"/>
          <w:right w:val="single" w:sz="4" w:space="4" w:color="auto"/>
        </w:pBdr>
        <w:spacing w:after="0"/>
        <w:rPr>
          <w:del w:id="158" w:author="Nichols, Steven (GE Healthcare)" w:date="2022-12-16T09:22:00Z"/>
          <w:rFonts w:ascii="Courier New" w:hAnsi="Courier New" w:cs="Courier New"/>
        </w:rPr>
      </w:pPr>
      <w:del w:id="159" w:author="Nichols, Steven (GE Healthcare)" w:date="2022-12-16T09:22:00Z">
        <w:r w:rsidRPr="000C2139">
          <w:rPr>
            <w:rFonts w:ascii="Courier New" w:hAnsi="Courier New" w:cs="Courier New"/>
          </w:rPr>
          <w:delText xml:space="preserve">      UserID="PID 3532"</w:delText>
        </w:r>
      </w:del>
    </w:p>
    <w:p w14:paraId="192088E0" w14:textId="77777777" w:rsidR="00196055" w:rsidRPr="000C2139" w:rsidRDefault="00196055" w:rsidP="00196055">
      <w:pPr>
        <w:pBdr>
          <w:top w:val="single" w:sz="4" w:space="1" w:color="auto"/>
          <w:left w:val="single" w:sz="4" w:space="4" w:color="auto"/>
          <w:bottom w:val="single" w:sz="4" w:space="1" w:color="auto"/>
          <w:right w:val="single" w:sz="4" w:space="4" w:color="auto"/>
        </w:pBdr>
        <w:spacing w:after="0"/>
        <w:rPr>
          <w:del w:id="160" w:author="Nichols, Steven (GE Healthcare)" w:date="2022-12-16T09:22:00Z"/>
          <w:rFonts w:ascii="Courier New" w:hAnsi="Courier New" w:cs="Courier New"/>
        </w:rPr>
      </w:pPr>
      <w:del w:id="161" w:author="Nichols, Steven (GE Healthcare)" w:date="2022-12-16T09:22:00Z">
        <w:r w:rsidRPr="000C2139">
          <w:rPr>
            <w:rFonts w:ascii="Courier New" w:hAnsi="Courier New" w:cs="Courier New"/>
          </w:rPr>
          <w:tab/>
          <w:delText xml:space="preserve">  AlternativeUserID="Clipboard User Service"</w:delText>
        </w:r>
      </w:del>
    </w:p>
    <w:p w14:paraId="102FA7AF" w14:textId="77777777" w:rsidR="00196055" w:rsidRPr="000C2139" w:rsidRDefault="00196055" w:rsidP="00196055">
      <w:pPr>
        <w:pBdr>
          <w:top w:val="single" w:sz="4" w:space="1" w:color="auto"/>
          <w:left w:val="single" w:sz="4" w:space="4" w:color="auto"/>
          <w:bottom w:val="single" w:sz="4" w:space="1" w:color="auto"/>
          <w:right w:val="single" w:sz="4" w:space="4" w:color="auto"/>
        </w:pBdr>
        <w:spacing w:after="0"/>
        <w:rPr>
          <w:del w:id="162" w:author="Nichols, Steven (GE Healthcare)" w:date="2022-12-16T09:22:00Z"/>
          <w:rFonts w:ascii="Courier New" w:hAnsi="Courier New" w:cs="Courier New"/>
        </w:rPr>
      </w:pPr>
      <w:del w:id="163" w:author="Nichols, Steven (GE Healthcare)" w:date="2022-12-16T09:22:00Z">
        <w:r w:rsidRPr="000C2139">
          <w:rPr>
            <w:rFonts w:ascii="Courier New" w:hAnsi="Courier New" w:cs="Courier New"/>
          </w:rPr>
          <w:delText xml:space="preserve">      UserIsRequestor="false" </w:delText>
        </w:r>
      </w:del>
    </w:p>
    <w:p w14:paraId="0F40A1CB" w14:textId="77777777" w:rsidR="00196055" w:rsidRPr="000C2139" w:rsidRDefault="00196055" w:rsidP="00196055">
      <w:pPr>
        <w:pBdr>
          <w:top w:val="single" w:sz="4" w:space="1" w:color="auto"/>
          <w:left w:val="single" w:sz="4" w:space="4" w:color="auto"/>
          <w:bottom w:val="single" w:sz="4" w:space="1" w:color="auto"/>
          <w:right w:val="single" w:sz="4" w:space="4" w:color="auto"/>
        </w:pBdr>
        <w:spacing w:after="0"/>
        <w:rPr>
          <w:del w:id="164" w:author="Nichols, Steven (GE Healthcare)" w:date="2022-12-16T09:22:00Z"/>
          <w:rFonts w:ascii="Courier New" w:hAnsi="Courier New" w:cs="Courier New"/>
        </w:rPr>
      </w:pPr>
      <w:del w:id="165" w:author="Nichols, Steven (GE Healthcare)" w:date="2022-12-16T09:22:00Z">
        <w:r w:rsidRPr="000C2139">
          <w:rPr>
            <w:rFonts w:ascii="Courier New" w:hAnsi="Courier New" w:cs="Courier New"/>
          </w:rPr>
          <w:tab/>
        </w:r>
        <w:r w:rsidRPr="000C2139">
          <w:rPr>
            <w:rFonts w:ascii="Courier New" w:hAnsi="Courier New" w:cs="Courier New"/>
          </w:rPr>
          <w:tab/>
          <w:delText xml:space="preserve">  NetworkAccessPointID="DOMAIN\COMPUTER"</w:delText>
        </w:r>
      </w:del>
    </w:p>
    <w:p w14:paraId="3D8BAB95" w14:textId="77777777" w:rsidR="00196055" w:rsidRPr="000C2139" w:rsidRDefault="00196055" w:rsidP="00196055">
      <w:pPr>
        <w:pBdr>
          <w:top w:val="single" w:sz="4" w:space="1" w:color="auto"/>
          <w:left w:val="single" w:sz="4" w:space="4" w:color="auto"/>
          <w:bottom w:val="single" w:sz="4" w:space="1" w:color="auto"/>
          <w:right w:val="single" w:sz="4" w:space="4" w:color="auto"/>
        </w:pBdr>
        <w:spacing w:after="0"/>
        <w:rPr>
          <w:del w:id="166" w:author="Nichols, Steven (GE Healthcare)" w:date="2022-12-16T09:22:00Z"/>
          <w:rFonts w:ascii="Courier New" w:hAnsi="Courier New" w:cs="Courier New"/>
        </w:rPr>
      </w:pPr>
      <w:del w:id="167" w:author="Nichols, Steven (GE Healthcare)" w:date="2022-12-16T09:22:00Z">
        <w:r w:rsidRPr="000C2139">
          <w:rPr>
            <w:rFonts w:ascii="Courier New" w:hAnsi="Courier New" w:cs="Courier New"/>
          </w:rPr>
          <w:tab/>
        </w:r>
        <w:r w:rsidRPr="000C2139">
          <w:rPr>
            <w:rFonts w:ascii="Courier New" w:hAnsi="Courier New" w:cs="Courier New"/>
          </w:rPr>
          <w:tab/>
          <w:delText xml:space="preserve">  NetworkAccessPointTypeCode="1"&gt;</w:delText>
        </w:r>
      </w:del>
    </w:p>
    <w:p w14:paraId="34B21637" w14:textId="77777777" w:rsidR="00F95F3D" w:rsidRPr="00F95F3D" w:rsidRDefault="00196055" w:rsidP="00F95F3D">
      <w:pPr>
        <w:pBdr>
          <w:top w:val="single" w:sz="4" w:space="1" w:color="auto"/>
          <w:left w:val="single" w:sz="4" w:space="4" w:color="auto"/>
          <w:bottom w:val="single" w:sz="4" w:space="1" w:color="auto"/>
          <w:right w:val="single" w:sz="4" w:space="4" w:color="auto"/>
        </w:pBdr>
        <w:spacing w:after="0"/>
        <w:rPr>
          <w:moveFrom w:id="168" w:author="Nichols, Steven (GE Healthcare)" w:date="2022-12-16T09:22:00Z"/>
          <w:rFonts w:ascii="Courier New" w:hAnsi="Courier New" w:cs="Courier New"/>
        </w:rPr>
      </w:pPr>
      <w:del w:id="169" w:author="Nichols, Steven (GE Healthcare)" w:date="2022-12-16T09:22:00Z">
        <w:r w:rsidRPr="000C2139">
          <w:rPr>
            <w:rFonts w:ascii="Courier New" w:hAnsi="Courier New" w:cs="Courier New"/>
          </w:rPr>
          <w:tab/>
        </w:r>
      </w:del>
      <w:moveFromRangeStart w:id="170" w:author="Nichols, Steven (GE Healthcare)" w:date="2022-12-16T09:22:00Z" w:name="move122074954"/>
      <w:moveFrom w:id="171" w:author="Nichols, Steven (GE Healthcare)" w:date="2022-12-16T09:22:00Z">
        <w:r w:rsidR="00F95F3D" w:rsidRPr="00F95F3D">
          <w:rPr>
            <w:rFonts w:ascii="Courier New" w:hAnsi="Courier New" w:cs="Courier New"/>
          </w:rPr>
          <w:tab/>
          <w:t>&lt;RoleIDCode</w:t>
        </w:r>
      </w:moveFrom>
    </w:p>
    <w:moveFromRangeEnd w:id="170"/>
    <w:p w14:paraId="55963EE0" w14:textId="77777777" w:rsidR="00196055" w:rsidRPr="000C2139" w:rsidRDefault="00196055" w:rsidP="00196055">
      <w:pPr>
        <w:pBdr>
          <w:top w:val="single" w:sz="4" w:space="1" w:color="auto"/>
          <w:left w:val="single" w:sz="4" w:space="4" w:color="auto"/>
          <w:bottom w:val="single" w:sz="4" w:space="1" w:color="auto"/>
          <w:right w:val="single" w:sz="4" w:space="4" w:color="auto"/>
        </w:pBdr>
        <w:spacing w:after="0"/>
        <w:rPr>
          <w:del w:id="172" w:author="Nichols, Steven (GE Healthcare)" w:date="2022-12-16T09:22:00Z"/>
          <w:rFonts w:ascii="Courier New" w:hAnsi="Courier New" w:cs="Courier New"/>
        </w:rPr>
      </w:pPr>
      <w:del w:id="173" w:author="Nichols, Steven (GE Healthcare)" w:date="2022-12-16T09:22:00Z">
        <w:r w:rsidRPr="000C2139">
          <w:rPr>
            <w:rFonts w:ascii="Courier New" w:hAnsi="Courier New" w:cs="Courier New"/>
          </w:rPr>
          <w:delText xml:space="preserve">        csd-code="11015</w:delText>
        </w:r>
        <w:r w:rsidR="00624DC3">
          <w:rPr>
            <w:rFonts w:ascii="Courier New" w:hAnsi="Courier New" w:cs="Courier New"/>
          </w:rPr>
          <w:delText>0</w:delText>
        </w:r>
        <w:r w:rsidRPr="000C2139">
          <w:rPr>
            <w:rFonts w:ascii="Courier New" w:hAnsi="Courier New" w:cs="Courier New"/>
          </w:rPr>
          <w:delText>"</w:delText>
        </w:r>
      </w:del>
    </w:p>
    <w:p w14:paraId="7FF70597" w14:textId="77777777" w:rsidR="00196055" w:rsidRPr="000C2139" w:rsidRDefault="00196055" w:rsidP="00196055">
      <w:pPr>
        <w:pBdr>
          <w:top w:val="single" w:sz="4" w:space="1" w:color="auto"/>
          <w:left w:val="single" w:sz="4" w:space="4" w:color="auto"/>
          <w:bottom w:val="single" w:sz="4" w:space="1" w:color="auto"/>
          <w:right w:val="single" w:sz="4" w:space="4" w:color="auto"/>
        </w:pBdr>
        <w:spacing w:after="0"/>
        <w:rPr>
          <w:del w:id="174" w:author="Nichols, Steven (GE Healthcare)" w:date="2022-12-16T09:22:00Z"/>
          <w:rFonts w:ascii="Courier New" w:hAnsi="Courier New" w:cs="Courier New"/>
        </w:rPr>
      </w:pPr>
      <w:del w:id="175" w:author="Nichols, Steven (GE Healthcare)" w:date="2022-12-16T09:22:00Z">
        <w:r w:rsidRPr="000C2139">
          <w:rPr>
            <w:rFonts w:ascii="Courier New" w:hAnsi="Courier New" w:cs="Courier New"/>
          </w:rPr>
          <w:delText xml:space="preserve">        codeSystemName="DCM"</w:delText>
        </w:r>
      </w:del>
    </w:p>
    <w:p w14:paraId="241918B6" w14:textId="429E797A" w:rsidR="00BC04B9" w:rsidRPr="00BC04B9" w:rsidRDefault="00196055"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del w:id="176" w:author="Nichols, Steven (GE Healthcare)" w:date="2022-12-16T09:22:00Z">
        <w:r w:rsidRPr="000C2139">
          <w:rPr>
            <w:rFonts w:ascii="Courier New" w:hAnsi="Courier New" w:cs="Courier New"/>
          </w:rPr>
          <w:delText xml:space="preserve">        </w:delText>
        </w:r>
      </w:del>
      <w:r w:rsidR="00BC04B9" w:rsidRPr="00BC04B9">
        <w:rPr>
          <w:rFonts w:ascii="Courier New" w:hAnsi="Courier New" w:cs="Courier New"/>
        </w:rPr>
        <w:t>originalText="Application"/&gt;</w:t>
      </w:r>
    </w:p>
    <w:p w14:paraId="71D5BCE8" w14:textId="1258E7CB"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 xml:space="preserve">&lt;MediaIdentifier&gt; </w:t>
      </w:r>
    </w:p>
    <w:p w14:paraId="2FBCF25D" w14:textId="77C12139"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 xml:space="preserve">&lt;MediaType </w:t>
      </w:r>
    </w:p>
    <w:p w14:paraId="7EAAAAC7" w14:textId="54A70E77"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csd-code="</w:t>
      </w:r>
      <w:del w:id="177" w:author="Nichols, Steven (GE Healthcare)" w:date="2022-12-16T09:22:00Z">
        <w:r w:rsidR="005A70BC" w:rsidRPr="005A70BC">
          <w:delText xml:space="preserve"> </w:delText>
        </w:r>
        <w:r w:rsidR="005A70BC" w:rsidRPr="005A70BC">
          <w:rPr>
            <w:rFonts w:ascii="Courier New" w:hAnsi="Courier New" w:cs="Courier New"/>
          </w:rPr>
          <w:delText>dcmxx</w:delText>
        </w:r>
      </w:del>
      <w:ins w:id="178" w:author="Nichols, Steven (GE Healthcare)" w:date="2022-12-16T09:22:00Z">
        <w:r w:rsidRPr="00BC04B9">
          <w:rPr>
            <w:rFonts w:ascii="Courier New" w:hAnsi="Courier New" w:cs="Courier New"/>
          </w:rPr>
          <w:t>dcmxxx</w:t>
        </w:r>
      </w:ins>
      <w:r w:rsidRPr="00BC04B9">
        <w:rPr>
          <w:rFonts w:ascii="Courier New" w:hAnsi="Courier New" w:cs="Courier New"/>
        </w:rPr>
        <w:t xml:space="preserve">" </w:t>
      </w:r>
    </w:p>
    <w:p w14:paraId="7466A20E" w14:textId="5CE9A523"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 xml:space="preserve">codeSystemName="DCM" </w:t>
      </w:r>
    </w:p>
    <w:p w14:paraId="2063E667" w14:textId="0A7104D6"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originalText="Clipboard</w:t>
      </w:r>
      <w:ins w:id="179" w:author="Nichols, Steven (GE Healthcare)" w:date="2022-12-16T09:22:00Z">
        <w:r w:rsidRPr="00BC04B9">
          <w:rPr>
            <w:rFonts w:ascii="Courier New" w:hAnsi="Courier New" w:cs="Courier New"/>
          </w:rPr>
          <w:t xml:space="preserve"> Manager</w:t>
        </w:r>
      </w:ins>
      <w:r w:rsidRPr="00BC04B9">
        <w:rPr>
          <w:rFonts w:ascii="Courier New" w:hAnsi="Courier New" w:cs="Courier New"/>
        </w:rPr>
        <w:t>"/&gt;</w:t>
      </w:r>
    </w:p>
    <w:p w14:paraId="338AC5E0" w14:textId="2CD34668"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 xml:space="preserve">&lt;/MediaIdentifier&gt; </w:t>
      </w:r>
    </w:p>
    <w:p w14:paraId="6DD5EEA6" w14:textId="4040D441" w:rsidR="00BC04B9" w:rsidRPr="00BC04B9" w:rsidRDefault="00BC04B9" w:rsidP="00BC04B9">
      <w:pPr>
        <w:pBdr>
          <w:top w:val="single" w:sz="4" w:space="1" w:color="auto"/>
          <w:left w:val="single" w:sz="4" w:space="4" w:color="auto"/>
          <w:bottom w:val="single" w:sz="4" w:space="1" w:color="auto"/>
          <w:right w:val="single" w:sz="4" w:space="4" w:color="auto"/>
        </w:pBdr>
        <w:spacing w:after="0"/>
        <w:rPr>
          <w:ins w:id="180" w:author="Nichols, Steven (GE Healthcare)" w:date="2022-12-16T09:22:00Z"/>
          <w:rFonts w:ascii="Courier New" w:hAnsi="Courier New" w:cs="Courier New"/>
        </w:rPr>
      </w:pPr>
      <w:ins w:id="181" w:author="Nichols, Steven (GE Healthcare)" w:date="2022-12-16T09:22:00Z">
        <w:r w:rsidRPr="00BC04B9">
          <w:rPr>
            <w:rFonts w:ascii="Courier New" w:hAnsi="Courier New" w:cs="Courier New"/>
          </w:rPr>
          <w:t>&lt;/ActiveParticipant&gt;</w:t>
        </w:r>
        <w:r w:rsidRPr="00BC04B9">
          <w:rPr>
            <w:rFonts w:ascii="Courier New" w:hAnsi="Courier New" w:cs="Courier New"/>
          </w:rPr>
          <w:tab/>
        </w:r>
      </w:ins>
    </w:p>
    <w:p w14:paraId="0958BC81" w14:textId="436F9679" w:rsidR="005936F6" w:rsidRDefault="005936F6" w:rsidP="00277865">
      <w:pPr>
        <w:pBdr>
          <w:top w:val="single" w:sz="4" w:space="1" w:color="auto"/>
          <w:left w:val="single" w:sz="4" w:space="4" w:color="auto"/>
          <w:bottom w:val="single" w:sz="4" w:space="1" w:color="auto"/>
          <w:right w:val="single" w:sz="4" w:space="4" w:color="auto"/>
        </w:pBdr>
        <w:spacing w:after="0"/>
        <w:rPr>
          <w:ins w:id="182" w:author="Nichols, Steven (GE Healthcare)" w:date="2022-12-16T09:22:00Z"/>
          <w:rFonts w:ascii="Courier New" w:hAnsi="Courier New" w:cs="Courier New"/>
        </w:rPr>
      </w:pPr>
    </w:p>
    <w:p w14:paraId="1EC8F438" w14:textId="1E4DD12D" w:rsidR="00D756E2" w:rsidRDefault="00D756E2" w:rsidP="00AE7E2C">
      <w:pPr>
        <w:pStyle w:val="NormalWeb"/>
        <w:rPr>
          <w:ins w:id="183" w:author="Nichols, Steven (GE Healthcare)" w:date="2022-12-16T09:22:00Z"/>
          <w:rFonts w:ascii="Arial" w:hAnsi="Arial" w:cs="Arial"/>
          <w:sz w:val="20"/>
          <w:szCs w:val="20"/>
        </w:rPr>
      </w:pPr>
    </w:p>
    <w:p w14:paraId="08CBADEA" w14:textId="119D14AC" w:rsidR="00416A3E" w:rsidRPr="00FE4203" w:rsidRDefault="00416A3E" w:rsidP="00416A3E">
      <w:pPr>
        <w:rPr>
          <w:ins w:id="184" w:author="Nichols, Steven (GE Healthcare)" w:date="2022-12-16T09:22:00Z"/>
          <w:rFonts w:ascii="Arial" w:hAnsi="Arial" w:cs="Arial"/>
          <w:b/>
          <w:bCs/>
        </w:rPr>
      </w:pPr>
      <w:ins w:id="185" w:author="Nichols, Steven (GE Healthcare)" w:date="2022-12-16T09:22:00Z">
        <w:r w:rsidRPr="00FE4203">
          <w:rPr>
            <w:rFonts w:ascii="Arial" w:hAnsi="Arial" w:cs="Arial"/>
            <w:b/>
            <w:bCs/>
          </w:rPr>
          <w:t>WW.</w:t>
        </w:r>
        <w:r>
          <w:rPr>
            <w:rFonts w:ascii="Arial" w:hAnsi="Arial" w:cs="Arial"/>
            <w:b/>
            <w:bCs/>
          </w:rPr>
          <w:t>Z</w:t>
        </w:r>
        <w:r w:rsidRPr="00FE4203">
          <w:rPr>
            <w:rFonts w:ascii="Arial" w:hAnsi="Arial" w:cs="Arial"/>
            <w:b/>
            <w:bCs/>
          </w:rPr>
          <w:t xml:space="preserve"> </w:t>
        </w:r>
        <w:r>
          <w:rPr>
            <w:rFonts w:ascii="Arial" w:hAnsi="Arial" w:cs="Arial"/>
            <w:b/>
            <w:bCs/>
          </w:rPr>
          <w:t xml:space="preserve">Data Export to Email </w:t>
        </w:r>
        <w:r w:rsidRPr="00FE4203">
          <w:rPr>
            <w:rFonts w:ascii="Arial" w:hAnsi="Arial" w:cs="Arial"/>
            <w:b/>
            <w:bCs/>
          </w:rPr>
          <w:t>Example</w:t>
        </w:r>
      </w:ins>
    </w:p>
    <w:p w14:paraId="53495F4A" w14:textId="442A0ED4" w:rsidR="0094674E" w:rsidRDefault="00EA6D08" w:rsidP="00EA6D08">
      <w:pPr>
        <w:rPr>
          <w:ins w:id="186" w:author="Nichols, Steven (GE Healthcare)" w:date="2022-12-16T09:22:00Z"/>
        </w:rPr>
      </w:pPr>
      <w:ins w:id="187" w:author="Nichols, Steven (GE Healthcare)" w:date="2022-12-16T09:22:00Z">
        <w:r>
          <w:t xml:space="preserve">Two examples of </w:t>
        </w:r>
        <w:r w:rsidRPr="005E36D6">
          <w:t>Email</w:t>
        </w:r>
        <w:r w:rsidR="00F93AF7">
          <w:t xml:space="preserve">. One as </w:t>
        </w:r>
        <w:r w:rsidRPr="005E36D6">
          <w:t>the email body</w:t>
        </w:r>
        <w:r w:rsidR="00E85855">
          <w:t xml:space="preserve"> </w:t>
        </w:r>
        <w:r w:rsidR="00E85855" w:rsidRPr="00BF37E1">
          <w:rPr>
            <w:rFonts w:ascii="Arial" w:hAnsi="Arial" w:cs="Arial"/>
          </w:rPr>
          <w:t>shown in Example WW.</w:t>
        </w:r>
        <w:r w:rsidR="00E85855">
          <w:rPr>
            <w:rFonts w:ascii="Arial" w:hAnsi="Arial" w:cs="Arial"/>
          </w:rPr>
          <w:t>Z</w:t>
        </w:r>
        <w:r w:rsidR="00E85855" w:rsidRPr="00BF37E1">
          <w:rPr>
            <w:rFonts w:ascii="Arial" w:hAnsi="Arial" w:cs="Arial"/>
          </w:rPr>
          <w:t>-1</w:t>
        </w:r>
        <w:r w:rsidR="003A0834">
          <w:t xml:space="preserve">, and one as </w:t>
        </w:r>
        <w:r w:rsidRPr="005E36D6">
          <w:t xml:space="preserve">the </w:t>
        </w:r>
        <w:r w:rsidR="0094674E" w:rsidRPr="0094674E">
          <w:t>Simple Network Management Protocol</w:t>
        </w:r>
        <w:r w:rsidR="00E85855" w:rsidRPr="00E85855">
          <w:rPr>
            <w:rFonts w:ascii="Arial" w:hAnsi="Arial" w:cs="Arial"/>
          </w:rPr>
          <w:t xml:space="preserve"> </w:t>
        </w:r>
        <w:r w:rsidR="00D41BE0">
          <w:rPr>
            <w:rFonts w:ascii="Arial" w:hAnsi="Arial" w:cs="Arial"/>
          </w:rPr>
          <w:t xml:space="preserve">agent </w:t>
        </w:r>
        <w:r w:rsidR="00E85855">
          <w:rPr>
            <w:rFonts w:ascii="Arial" w:hAnsi="Arial" w:cs="Arial"/>
          </w:rPr>
          <w:t>is</w:t>
        </w:r>
        <w:r w:rsidR="00E85855" w:rsidRPr="00BF37E1">
          <w:rPr>
            <w:rFonts w:ascii="Arial" w:hAnsi="Arial" w:cs="Arial"/>
          </w:rPr>
          <w:t xml:space="preserve"> shown in Example WW.</w:t>
        </w:r>
        <w:r w:rsidR="00E85855">
          <w:rPr>
            <w:rFonts w:ascii="Arial" w:hAnsi="Arial" w:cs="Arial"/>
          </w:rPr>
          <w:t>Z</w:t>
        </w:r>
        <w:r w:rsidR="00E85855" w:rsidRPr="00BF37E1">
          <w:rPr>
            <w:rFonts w:ascii="Arial" w:hAnsi="Arial" w:cs="Arial"/>
          </w:rPr>
          <w:t>-</w:t>
        </w:r>
        <w:r w:rsidR="00E85855">
          <w:rPr>
            <w:rFonts w:ascii="Arial" w:hAnsi="Arial" w:cs="Arial"/>
          </w:rPr>
          <w:t>2</w:t>
        </w:r>
        <w:r w:rsidR="0094674E">
          <w:t>.</w:t>
        </w:r>
      </w:ins>
    </w:p>
    <w:p w14:paraId="1E7F783B" w14:textId="77777777" w:rsidR="00390346" w:rsidRDefault="00390346" w:rsidP="00390346">
      <w:pPr>
        <w:rPr>
          <w:ins w:id="188" w:author="Nichols, Steven (GE Healthcare)" w:date="2022-12-16T09:22:00Z"/>
          <w:rFonts w:ascii="Arial" w:hAnsi="Arial" w:cs="Arial"/>
        </w:rPr>
      </w:pPr>
      <w:ins w:id="189" w:author="Nichols, Steven (GE Healthcare)" w:date="2022-12-16T09:22:00Z">
        <w:r>
          <w:rPr>
            <w:rFonts w:ascii="Arial" w:hAnsi="Arial" w:cs="Arial"/>
          </w:rPr>
          <w:t xml:space="preserve">For brevity, only the Media Active Participant is shown. </w:t>
        </w:r>
      </w:ins>
    </w:p>
    <w:p w14:paraId="42ABB2F7" w14:textId="77777777" w:rsidR="00E85855" w:rsidRDefault="00E85855" w:rsidP="00E85855">
      <w:pPr>
        <w:rPr>
          <w:ins w:id="190" w:author="Nichols, Steven (GE Healthcare)" w:date="2022-12-16T09:22:00Z"/>
          <w:rFonts w:ascii="Arial" w:hAnsi="Arial" w:cs="Arial"/>
        </w:rPr>
      </w:pPr>
      <w:ins w:id="191" w:author="Nichols, Steven (GE Healthcare)" w:date="2022-12-16T09:22:00Z">
        <w:r w:rsidRPr="00BF37E1">
          <w:rPr>
            <w:rFonts w:ascii="Arial" w:hAnsi="Arial" w:cs="Arial"/>
          </w:rPr>
          <w:t xml:space="preserve">See </w:t>
        </w:r>
      </w:ins>
      <w:hyperlink r:id="rId25" w:anchor="sect_C.11.23.1" w:history="1">
        <w:r w:rsidRPr="00BF37E1">
          <w:rPr>
            <w:rFonts w:ascii="Arial" w:hAnsi="Arial" w:cs="Arial"/>
          </w:rPr>
          <w:t>Table A.5.3.4-1. Audit Message for Data Export in PS3.15.</w:t>
        </w:r>
      </w:hyperlink>
    </w:p>
    <w:p w14:paraId="2C84D499" w14:textId="767D4A04" w:rsidR="00E85855" w:rsidRDefault="00E85855" w:rsidP="00E85855">
      <w:pPr>
        <w:pBdr>
          <w:top w:val="single" w:sz="4" w:space="1" w:color="auto"/>
          <w:left w:val="single" w:sz="4" w:space="4" w:color="auto"/>
          <w:bottom w:val="single" w:sz="4" w:space="1" w:color="auto"/>
          <w:right w:val="single" w:sz="4" w:space="4" w:color="auto"/>
        </w:pBdr>
        <w:jc w:val="center"/>
        <w:rPr>
          <w:ins w:id="192" w:author="Nichols, Steven (GE Healthcare)" w:date="2022-12-16T09:22:00Z"/>
          <w:rFonts w:ascii="Arial" w:hAnsi="Arial" w:cs="Arial"/>
        </w:rPr>
      </w:pPr>
      <w:ins w:id="193" w:author="Nichols, Steven (GE Healthcare)" w:date="2022-12-16T09:22:00Z">
        <w:r>
          <w:rPr>
            <w:rStyle w:val="Strong"/>
          </w:rPr>
          <w:t>Example WW.</w:t>
        </w:r>
        <w:r>
          <w:rPr>
            <w:rFonts w:ascii="Arial" w:hAnsi="Arial" w:cs="Arial"/>
            <w:b/>
            <w:bCs/>
          </w:rPr>
          <w:t>Z</w:t>
        </w:r>
        <w:r>
          <w:rPr>
            <w:rStyle w:val="Strong"/>
          </w:rPr>
          <w:t>-1. Sample Data Export Event Report</w:t>
        </w:r>
      </w:ins>
    </w:p>
    <w:p w14:paraId="27F77D33" w14:textId="380333D2"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194" w:author="Nichols, Steven (GE Healthcare)" w:date="2022-12-16T09:22:00Z"/>
          <w:rFonts w:ascii="Courier New" w:hAnsi="Courier New" w:cs="Courier New"/>
        </w:rPr>
      </w:pPr>
    </w:p>
    <w:p w14:paraId="5C8AC5DF" w14:textId="5822E2E9" w:rsidR="00F95F3D" w:rsidRPr="00F95F3D" w:rsidRDefault="00F95F3D" w:rsidP="00F95F3D">
      <w:pPr>
        <w:pBdr>
          <w:top w:val="single" w:sz="4" w:space="1" w:color="auto"/>
          <w:left w:val="single" w:sz="4" w:space="4" w:color="auto"/>
          <w:bottom w:val="single" w:sz="4" w:space="1" w:color="auto"/>
          <w:right w:val="single" w:sz="4" w:space="4" w:color="auto"/>
        </w:pBdr>
        <w:spacing w:after="0"/>
        <w:rPr>
          <w:moveTo w:id="195" w:author="Nichols, Steven (GE Healthcare)" w:date="2022-12-16T09:22:00Z"/>
          <w:rFonts w:ascii="Courier New" w:hAnsi="Courier New" w:cs="Courier New"/>
        </w:rPr>
      </w:pPr>
      <w:moveToRangeStart w:id="196" w:author="Nichols, Steven (GE Healthcare)" w:date="2022-12-16T09:22:00Z" w:name="move122074953"/>
      <w:moveTo w:id="197" w:author="Nichols, Steven (GE Healthcare)" w:date="2022-12-16T09:22:00Z">
        <w:r w:rsidRPr="00F95F3D">
          <w:rPr>
            <w:rFonts w:ascii="Courier New" w:hAnsi="Courier New" w:cs="Courier New"/>
          </w:rPr>
          <w:t>&lt;ActiveParticipant</w:t>
        </w:r>
      </w:moveTo>
    </w:p>
    <w:moveToRangeEnd w:id="196"/>
    <w:p w14:paraId="52D5ECA1" w14:textId="4D67DCC2"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198" w:author="Nichols, Steven (GE Healthcare)" w:date="2022-12-16T09:22:00Z"/>
          <w:rFonts w:ascii="Courier New" w:hAnsi="Courier New" w:cs="Courier New"/>
        </w:rPr>
      </w:pPr>
      <w:ins w:id="199" w:author="Nichols, Steven (GE Healthcare)" w:date="2022-12-16T09:22:00Z">
        <w:r w:rsidRPr="00F95F3D">
          <w:rPr>
            <w:rFonts w:ascii="Courier New" w:hAnsi="Courier New" w:cs="Courier New"/>
          </w:rPr>
          <w:tab/>
        </w:r>
        <w:r w:rsidRPr="00F95F3D">
          <w:rPr>
            <w:rFonts w:ascii="Courier New" w:hAnsi="Courier New" w:cs="Courier New"/>
          </w:rPr>
          <w:tab/>
          <w:t>UserID="mailto://person@example.com"</w:t>
        </w:r>
      </w:ins>
    </w:p>
    <w:p w14:paraId="73E3B68D" w14:textId="248CEFB2"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00" w:author="Nichols, Steven (GE Healthcare)" w:date="2022-12-16T09:22:00Z"/>
          <w:rFonts w:ascii="Courier New" w:hAnsi="Courier New" w:cs="Courier New"/>
        </w:rPr>
      </w:pPr>
      <w:ins w:id="201" w:author="Nichols, Steven (GE Healthcare)" w:date="2022-12-16T09:22:00Z">
        <w:r w:rsidRPr="00F95F3D">
          <w:rPr>
            <w:rFonts w:ascii="Courier New" w:hAnsi="Courier New" w:cs="Courier New"/>
          </w:rPr>
          <w:tab/>
        </w:r>
        <w:r w:rsidRPr="00F95F3D">
          <w:rPr>
            <w:rFonts w:ascii="Courier New" w:hAnsi="Courier New" w:cs="Courier New"/>
          </w:rPr>
          <w:tab/>
          <w:t>UserIsRequestor="false"&gt;</w:t>
        </w:r>
      </w:ins>
    </w:p>
    <w:p w14:paraId="01DF25CE" w14:textId="4DD444BF" w:rsidR="00F95F3D" w:rsidRPr="00F95F3D" w:rsidRDefault="00F95F3D" w:rsidP="00F95F3D">
      <w:pPr>
        <w:pBdr>
          <w:top w:val="single" w:sz="4" w:space="1" w:color="auto"/>
          <w:left w:val="single" w:sz="4" w:space="4" w:color="auto"/>
          <w:bottom w:val="single" w:sz="4" w:space="1" w:color="auto"/>
          <w:right w:val="single" w:sz="4" w:space="4" w:color="auto"/>
        </w:pBdr>
        <w:spacing w:after="0"/>
        <w:rPr>
          <w:moveTo w:id="202" w:author="Nichols, Steven (GE Healthcare)" w:date="2022-12-16T09:22:00Z"/>
          <w:rFonts w:ascii="Courier New" w:hAnsi="Courier New" w:cs="Courier New"/>
        </w:rPr>
      </w:pPr>
      <w:moveToRangeStart w:id="203" w:author="Nichols, Steven (GE Healthcare)" w:date="2022-12-16T09:22:00Z" w:name="move122074954"/>
      <w:moveTo w:id="204" w:author="Nichols, Steven (GE Healthcare)" w:date="2022-12-16T09:22:00Z">
        <w:r w:rsidRPr="00F95F3D">
          <w:rPr>
            <w:rFonts w:ascii="Courier New" w:hAnsi="Courier New" w:cs="Courier New"/>
          </w:rPr>
          <w:tab/>
          <w:t>&lt;RoleIDCode</w:t>
        </w:r>
      </w:moveTo>
    </w:p>
    <w:moveToRangeEnd w:id="203"/>
    <w:p w14:paraId="68B9F692" w14:textId="635E3F5B"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05" w:author="Nichols, Steven (GE Healthcare)" w:date="2022-12-16T09:22:00Z"/>
          <w:rFonts w:ascii="Courier New" w:hAnsi="Courier New" w:cs="Courier New"/>
        </w:rPr>
      </w:pPr>
      <w:ins w:id="206"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csd-code="11015</w:t>
        </w:r>
        <w:r w:rsidR="00A93047">
          <w:rPr>
            <w:rFonts w:ascii="Courier New" w:hAnsi="Courier New" w:cs="Courier New"/>
          </w:rPr>
          <w:t>4</w:t>
        </w:r>
        <w:r w:rsidRPr="00F95F3D">
          <w:rPr>
            <w:rFonts w:ascii="Courier New" w:hAnsi="Courier New" w:cs="Courier New"/>
          </w:rPr>
          <w:t>"</w:t>
        </w:r>
      </w:ins>
    </w:p>
    <w:p w14:paraId="41353BB9" w14:textId="31B17C72"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07" w:author="Nichols, Steven (GE Healthcare)" w:date="2022-12-16T09:22:00Z"/>
          <w:rFonts w:ascii="Courier New" w:hAnsi="Courier New" w:cs="Courier New"/>
        </w:rPr>
      </w:pPr>
      <w:ins w:id="208"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codeSystemName="DCM"</w:t>
        </w:r>
      </w:ins>
    </w:p>
    <w:p w14:paraId="3240FC47" w14:textId="00FFFAF5"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09" w:author="Nichols, Steven (GE Healthcare)" w:date="2022-12-16T09:22:00Z"/>
          <w:rFonts w:ascii="Courier New" w:hAnsi="Courier New" w:cs="Courier New"/>
        </w:rPr>
      </w:pPr>
      <w:ins w:id="210"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w:t>
        </w:r>
        <w:r w:rsidR="00A93047">
          <w:rPr>
            <w:rFonts w:ascii="Courier New" w:hAnsi="Courier New" w:cs="Courier New"/>
          </w:rPr>
          <w:t>Destination Media</w:t>
        </w:r>
        <w:r w:rsidRPr="00F95F3D">
          <w:rPr>
            <w:rFonts w:ascii="Courier New" w:hAnsi="Courier New" w:cs="Courier New"/>
          </w:rPr>
          <w:t>"/&gt;</w:t>
        </w:r>
      </w:ins>
    </w:p>
    <w:p w14:paraId="021B01FE" w14:textId="774B3ECD"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11" w:author="Nichols, Steven (GE Healthcare)" w:date="2022-12-16T09:22:00Z"/>
          <w:rFonts w:ascii="Courier New" w:hAnsi="Courier New" w:cs="Courier New"/>
        </w:rPr>
      </w:pPr>
      <w:ins w:id="212" w:author="Nichols, Steven (GE Healthcare)" w:date="2022-12-16T09:22:00Z">
        <w:r w:rsidRPr="00F95F3D">
          <w:rPr>
            <w:rFonts w:ascii="Courier New" w:hAnsi="Courier New" w:cs="Courier New"/>
          </w:rPr>
          <w:tab/>
          <w:t xml:space="preserve">&lt;MediaIdentifier&gt; </w:t>
        </w:r>
      </w:ins>
    </w:p>
    <w:p w14:paraId="61282AB7" w14:textId="1CB5285A"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13" w:author="Nichols, Steven (GE Healthcare)" w:date="2022-12-16T09:22:00Z"/>
          <w:rFonts w:ascii="Courier New" w:hAnsi="Courier New" w:cs="Courier New"/>
        </w:rPr>
      </w:pPr>
      <w:ins w:id="214" w:author="Nichols, Steven (GE Healthcare)" w:date="2022-12-16T09:22:00Z">
        <w:r w:rsidRPr="00F95F3D">
          <w:rPr>
            <w:rFonts w:ascii="Courier New" w:hAnsi="Courier New" w:cs="Courier New"/>
          </w:rPr>
          <w:tab/>
        </w:r>
        <w:r w:rsidRPr="00F95F3D">
          <w:rPr>
            <w:rFonts w:ascii="Courier New" w:hAnsi="Courier New" w:cs="Courier New"/>
          </w:rPr>
          <w:tab/>
          <w:t xml:space="preserve">&lt;MediaType </w:t>
        </w:r>
      </w:ins>
    </w:p>
    <w:p w14:paraId="5CFB8639" w14:textId="6CD9B6AC"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15" w:author="Nichols, Steven (GE Healthcare)" w:date="2022-12-16T09:22:00Z"/>
          <w:rFonts w:ascii="Courier New" w:hAnsi="Courier New" w:cs="Courier New"/>
        </w:rPr>
      </w:pPr>
      <w:ins w:id="216"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csd-code="11003</w:t>
        </w:r>
        <w:r w:rsidR="00A93047">
          <w:rPr>
            <w:rFonts w:ascii="Courier New" w:hAnsi="Courier New" w:cs="Courier New"/>
          </w:rPr>
          <w:t>1</w:t>
        </w:r>
        <w:r w:rsidRPr="00F95F3D">
          <w:rPr>
            <w:rFonts w:ascii="Courier New" w:hAnsi="Courier New" w:cs="Courier New"/>
          </w:rPr>
          <w:t xml:space="preserve">" </w:t>
        </w:r>
      </w:ins>
    </w:p>
    <w:p w14:paraId="38591E16" w14:textId="7741C43D"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17" w:author="Nichols, Steven (GE Healthcare)" w:date="2022-12-16T09:22:00Z"/>
          <w:rFonts w:ascii="Courier New" w:hAnsi="Courier New" w:cs="Courier New"/>
        </w:rPr>
      </w:pPr>
      <w:ins w:id="218"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 xml:space="preserve">codeSystemName="DCM" </w:t>
        </w:r>
      </w:ins>
    </w:p>
    <w:p w14:paraId="4DE4029D" w14:textId="31125DC2"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19" w:author="Nichols, Steven (GE Healthcare)" w:date="2022-12-16T09:22:00Z"/>
          <w:rFonts w:ascii="Courier New" w:hAnsi="Courier New" w:cs="Courier New"/>
        </w:rPr>
      </w:pPr>
      <w:ins w:id="220"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w:t>
        </w:r>
        <w:r w:rsidR="00CB4736">
          <w:rPr>
            <w:rFonts w:ascii="Courier New" w:hAnsi="Courier New" w:cs="Courier New"/>
          </w:rPr>
          <w:t>Email</w:t>
        </w:r>
        <w:r w:rsidRPr="00F95F3D">
          <w:rPr>
            <w:rFonts w:ascii="Courier New" w:hAnsi="Courier New" w:cs="Courier New"/>
          </w:rPr>
          <w:t>"/&gt;</w:t>
        </w:r>
      </w:ins>
    </w:p>
    <w:p w14:paraId="3F452BF5" w14:textId="28A3B039" w:rsidR="00F95F3D" w:rsidRPr="00F95F3D" w:rsidRDefault="00F95F3D" w:rsidP="00F95F3D">
      <w:pPr>
        <w:pBdr>
          <w:top w:val="single" w:sz="4" w:space="1" w:color="auto"/>
          <w:left w:val="single" w:sz="4" w:space="4" w:color="auto"/>
          <w:bottom w:val="single" w:sz="4" w:space="1" w:color="auto"/>
          <w:right w:val="single" w:sz="4" w:space="4" w:color="auto"/>
        </w:pBdr>
        <w:spacing w:after="0"/>
        <w:rPr>
          <w:ins w:id="221" w:author="Nichols, Steven (GE Healthcare)" w:date="2022-12-16T09:22:00Z"/>
          <w:rFonts w:ascii="Courier New" w:hAnsi="Courier New" w:cs="Courier New"/>
        </w:rPr>
      </w:pPr>
      <w:ins w:id="222" w:author="Nichols, Steven (GE Healthcare)" w:date="2022-12-16T09:22:00Z">
        <w:r w:rsidRPr="00F95F3D">
          <w:rPr>
            <w:rFonts w:ascii="Courier New" w:hAnsi="Courier New" w:cs="Courier New"/>
          </w:rPr>
          <w:tab/>
          <w:t xml:space="preserve">&lt;/MediaIdentifier&gt; </w:t>
        </w:r>
      </w:ins>
    </w:p>
    <w:p w14:paraId="5BB4378F" w14:textId="2AAC3EE5"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&lt;/ActiveParticipant&gt;</w:t>
      </w:r>
      <w:r w:rsidRPr="00F95F3D">
        <w:rPr>
          <w:rFonts w:ascii="Courier New" w:hAnsi="Courier New" w:cs="Courier New"/>
        </w:rPr>
        <w:tab/>
      </w:r>
    </w:p>
    <w:p w14:paraId="01191013" w14:textId="45338FC2" w:rsidR="00F95F3D" w:rsidRDefault="00F95F3D" w:rsidP="00277865">
      <w:pPr>
        <w:pBdr>
          <w:top w:val="single" w:sz="4" w:space="1" w:color="auto"/>
          <w:left w:val="single" w:sz="4" w:space="4" w:color="auto"/>
          <w:bottom w:val="single" w:sz="4" w:space="1" w:color="auto"/>
          <w:right w:val="single" w:sz="4" w:space="4" w:color="auto"/>
        </w:pBdr>
        <w:spacing w:after="0"/>
        <w:rPr>
          <w:ins w:id="223" w:author="Nichols, Steven (GE Healthcare)" w:date="2022-12-16T09:22:00Z"/>
          <w:rFonts w:ascii="Courier New" w:hAnsi="Courier New" w:cs="Courier New"/>
        </w:rPr>
      </w:pPr>
      <w:ins w:id="224" w:author="Nichols, Steven (GE Healthcare)" w:date="2022-12-16T09:22:00Z">
        <w:r w:rsidRPr="00F95F3D">
          <w:rPr>
            <w:rFonts w:ascii="Courier New" w:hAnsi="Courier New" w:cs="Courier New"/>
          </w:rPr>
          <w:tab/>
        </w:r>
      </w:ins>
    </w:p>
    <w:p w14:paraId="445E0269" w14:textId="23F211FD" w:rsidR="00CC7857" w:rsidRDefault="00CC7857" w:rsidP="00BF37E1">
      <w:pPr>
        <w:rPr>
          <w:ins w:id="225" w:author="Nichols, Steven (GE Healthcare)" w:date="2022-12-16T09:22:00Z"/>
          <w:rFonts w:ascii="Arial" w:hAnsi="Arial" w:cs="Arial"/>
        </w:rPr>
      </w:pPr>
    </w:p>
    <w:p w14:paraId="0DA38C84" w14:textId="65959D1C" w:rsidR="000877FA" w:rsidRDefault="000877FA" w:rsidP="000877FA">
      <w:pPr>
        <w:pBdr>
          <w:top w:val="single" w:sz="4" w:space="1" w:color="auto"/>
          <w:left w:val="single" w:sz="4" w:space="4" w:color="auto"/>
          <w:bottom w:val="single" w:sz="4" w:space="1" w:color="auto"/>
          <w:right w:val="single" w:sz="4" w:space="4" w:color="auto"/>
        </w:pBdr>
        <w:jc w:val="center"/>
        <w:rPr>
          <w:ins w:id="226" w:author="Nichols, Steven (GE Healthcare)" w:date="2022-12-16T09:22:00Z"/>
          <w:rFonts w:ascii="Arial" w:hAnsi="Arial" w:cs="Arial"/>
        </w:rPr>
      </w:pPr>
      <w:ins w:id="227" w:author="Nichols, Steven (GE Healthcare)" w:date="2022-12-16T09:22:00Z">
        <w:r>
          <w:rPr>
            <w:rStyle w:val="Strong"/>
          </w:rPr>
          <w:t>Example WW.</w:t>
        </w:r>
        <w:r>
          <w:rPr>
            <w:rFonts w:ascii="Arial" w:hAnsi="Arial" w:cs="Arial"/>
            <w:b/>
            <w:bCs/>
          </w:rPr>
          <w:t>Z</w:t>
        </w:r>
        <w:r>
          <w:rPr>
            <w:rStyle w:val="Strong"/>
          </w:rPr>
          <w:t>-2. Sample Data Export Event Report</w:t>
        </w:r>
      </w:ins>
    </w:p>
    <w:p w14:paraId="023F1DA0" w14:textId="4C09B9FB"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28" w:author="Nichols, Steven (GE Healthcare)" w:date="2022-12-16T09:22:00Z"/>
          <w:rFonts w:ascii="Courier New" w:hAnsi="Courier New" w:cs="Courier New"/>
        </w:rPr>
      </w:pPr>
      <w:ins w:id="229" w:author="Nichols, Steven (GE Healthcare)" w:date="2022-12-16T09:22:00Z">
        <w:r w:rsidRPr="00F95F3D">
          <w:rPr>
            <w:rFonts w:ascii="Courier New" w:hAnsi="Courier New" w:cs="Courier New"/>
          </w:rPr>
          <w:t>&lt;ActiveParticipant</w:t>
        </w:r>
      </w:ins>
    </w:p>
    <w:p w14:paraId="4A60309B" w14:textId="2C30A20F"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30" w:author="Nichols, Steven (GE Healthcare)" w:date="2022-12-16T09:22:00Z"/>
          <w:rFonts w:ascii="Courier New" w:hAnsi="Courier New" w:cs="Courier New"/>
        </w:rPr>
      </w:pPr>
      <w:ins w:id="231" w:author="Nichols, Steven (GE Healthcare)" w:date="2022-12-16T09:22:00Z">
        <w:r w:rsidRPr="00F95F3D">
          <w:rPr>
            <w:rFonts w:ascii="Courier New" w:hAnsi="Courier New" w:cs="Courier New"/>
          </w:rPr>
          <w:tab/>
        </w:r>
        <w:r w:rsidRPr="00F95F3D">
          <w:rPr>
            <w:rFonts w:ascii="Courier New" w:hAnsi="Courier New" w:cs="Courier New"/>
          </w:rPr>
          <w:tab/>
          <w:t>UserID="mailto://person@example.com"</w:t>
        </w:r>
      </w:ins>
    </w:p>
    <w:p w14:paraId="67358DF7" w14:textId="60C5E50D"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32" w:author="Nichols, Steven (GE Healthcare)" w:date="2022-12-16T09:22:00Z"/>
          <w:rFonts w:ascii="Courier New" w:hAnsi="Courier New" w:cs="Courier New"/>
        </w:rPr>
      </w:pPr>
      <w:ins w:id="233" w:author="Nichols, Steven (GE Healthcare)" w:date="2022-12-16T09:22:00Z">
        <w:r w:rsidRPr="00F95F3D">
          <w:rPr>
            <w:rFonts w:ascii="Courier New" w:hAnsi="Courier New" w:cs="Courier New"/>
          </w:rPr>
          <w:tab/>
        </w:r>
        <w:r w:rsidRPr="00F95F3D">
          <w:rPr>
            <w:rFonts w:ascii="Courier New" w:hAnsi="Courier New" w:cs="Courier New"/>
          </w:rPr>
          <w:tab/>
          <w:t>UserIsRequestor="false"&gt;</w:t>
        </w:r>
      </w:ins>
    </w:p>
    <w:p w14:paraId="0C941D8B" w14:textId="22F10821"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34" w:author="Nichols, Steven (GE Healthcare)" w:date="2022-12-16T09:22:00Z"/>
          <w:rFonts w:ascii="Courier New" w:hAnsi="Courier New" w:cs="Courier New"/>
        </w:rPr>
      </w:pPr>
      <w:ins w:id="235" w:author="Nichols, Steven (GE Healthcare)" w:date="2022-12-16T09:22:00Z">
        <w:r w:rsidRPr="00F95F3D">
          <w:rPr>
            <w:rFonts w:ascii="Courier New" w:hAnsi="Courier New" w:cs="Courier New"/>
          </w:rPr>
          <w:tab/>
          <w:t>&lt;RoleIDCode</w:t>
        </w:r>
      </w:ins>
    </w:p>
    <w:p w14:paraId="293E04AF" w14:textId="13D19CC1"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36" w:author="Nichols, Steven (GE Healthcare)" w:date="2022-12-16T09:22:00Z"/>
          <w:rFonts w:ascii="Courier New" w:hAnsi="Courier New" w:cs="Courier New"/>
        </w:rPr>
      </w:pPr>
      <w:ins w:id="237"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csd-code="110150"</w:t>
        </w:r>
      </w:ins>
    </w:p>
    <w:p w14:paraId="4B468757" w14:textId="17E50AFB"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38" w:author="Nichols, Steven (GE Healthcare)" w:date="2022-12-16T09:22:00Z"/>
          <w:rFonts w:ascii="Courier New" w:hAnsi="Courier New" w:cs="Courier New"/>
        </w:rPr>
      </w:pPr>
      <w:ins w:id="239"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codeSystemName="DCM"</w:t>
        </w:r>
      </w:ins>
    </w:p>
    <w:p w14:paraId="6BC2DF4E" w14:textId="48E2F8A7"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40" w:author="Nichols, Steven (GE Healthcare)" w:date="2022-12-16T09:22:00Z"/>
          <w:rFonts w:ascii="Courier New" w:hAnsi="Courier New" w:cs="Courier New"/>
        </w:rPr>
      </w:pPr>
      <w:ins w:id="241"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originalText="Application"/&gt;</w:t>
        </w:r>
      </w:ins>
    </w:p>
    <w:p w14:paraId="2DFDB736" w14:textId="466A04B8"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42" w:author="Nichols, Steven (GE Healthcare)" w:date="2022-12-16T09:22:00Z"/>
          <w:rFonts w:ascii="Courier New" w:hAnsi="Courier New" w:cs="Courier New"/>
        </w:rPr>
      </w:pPr>
      <w:ins w:id="243" w:author="Nichols, Steven (GE Healthcare)" w:date="2022-12-16T09:22:00Z">
        <w:r w:rsidRPr="00F95F3D">
          <w:rPr>
            <w:rFonts w:ascii="Courier New" w:hAnsi="Courier New" w:cs="Courier New"/>
          </w:rPr>
          <w:tab/>
          <w:t xml:space="preserve">&lt;MediaIdentifier&gt; </w:t>
        </w:r>
      </w:ins>
    </w:p>
    <w:p w14:paraId="796A6077" w14:textId="04491B62"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44" w:author="Nichols, Steven (GE Healthcare)" w:date="2022-12-16T09:22:00Z"/>
          <w:rFonts w:ascii="Courier New" w:hAnsi="Courier New" w:cs="Courier New"/>
        </w:rPr>
      </w:pPr>
      <w:ins w:id="245" w:author="Nichols, Steven (GE Healthcare)" w:date="2022-12-16T09:22:00Z">
        <w:r w:rsidRPr="00F95F3D">
          <w:rPr>
            <w:rFonts w:ascii="Courier New" w:hAnsi="Courier New" w:cs="Courier New"/>
          </w:rPr>
          <w:tab/>
        </w:r>
        <w:r w:rsidRPr="00F95F3D">
          <w:rPr>
            <w:rFonts w:ascii="Courier New" w:hAnsi="Courier New" w:cs="Courier New"/>
          </w:rPr>
          <w:tab/>
          <w:t xml:space="preserve">&lt;MediaType </w:t>
        </w:r>
      </w:ins>
    </w:p>
    <w:p w14:paraId="0103AADF" w14:textId="03AC1ED3"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46" w:author="Nichols, Steven (GE Healthcare)" w:date="2022-12-16T09:22:00Z"/>
          <w:rFonts w:ascii="Courier New" w:hAnsi="Courier New" w:cs="Courier New"/>
        </w:rPr>
      </w:pPr>
      <w:ins w:id="247"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 xml:space="preserve">csd-code="110037" </w:t>
        </w:r>
      </w:ins>
    </w:p>
    <w:p w14:paraId="04BEE763" w14:textId="7D273C2C"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48" w:author="Nichols, Steven (GE Healthcare)" w:date="2022-12-16T09:22:00Z"/>
          <w:rFonts w:ascii="Courier New" w:hAnsi="Courier New" w:cs="Courier New"/>
        </w:rPr>
      </w:pPr>
      <w:ins w:id="249"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 xml:space="preserve">codeSystemName="DCM" </w:t>
        </w:r>
      </w:ins>
    </w:p>
    <w:p w14:paraId="2ABF6130" w14:textId="653C54AD"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50" w:author="Nichols, Steven (GE Healthcare)" w:date="2022-12-16T09:22:00Z"/>
          <w:rFonts w:ascii="Courier New" w:hAnsi="Courier New" w:cs="Courier New"/>
        </w:rPr>
      </w:pPr>
      <w:ins w:id="251" w:author="Nichols, Steven (GE Healthcare)" w:date="2022-12-16T09:22:00Z">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originalText="URI"/&gt;</w:t>
        </w:r>
      </w:ins>
    </w:p>
    <w:p w14:paraId="0B003176" w14:textId="568951E1"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52" w:author="Nichols, Steven (GE Healthcare)" w:date="2022-12-16T09:22:00Z"/>
          <w:rFonts w:ascii="Courier New" w:hAnsi="Courier New" w:cs="Courier New"/>
        </w:rPr>
      </w:pPr>
      <w:ins w:id="253" w:author="Nichols, Steven (GE Healthcare)" w:date="2022-12-16T09:22:00Z">
        <w:r w:rsidRPr="00F95F3D">
          <w:rPr>
            <w:rFonts w:ascii="Courier New" w:hAnsi="Courier New" w:cs="Courier New"/>
          </w:rPr>
          <w:tab/>
          <w:t xml:space="preserve">&lt;/MediaIdentifier&gt; </w:t>
        </w:r>
      </w:ins>
    </w:p>
    <w:p w14:paraId="217626D7" w14:textId="6D170731" w:rsidR="000877FA" w:rsidRPr="00F95F3D" w:rsidRDefault="000877FA" w:rsidP="000877FA">
      <w:pPr>
        <w:pBdr>
          <w:top w:val="single" w:sz="4" w:space="1" w:color="auto"/>
          <w:left w:val="single" w:sz="4" w:space="4" w:color="auto"/>
          <w:bottom w:val="single" w:sz="4" w:space="1" w:color="auto"/>
          <w:right w:val="single" w:sz="4" w:space="4" w:color="auto"/>
        </w:pBdr>
        <w:spacing w:after="0"/>
        <w:rPr>
          <w:ins w:id="254" w:author="Nichols, Steven (GE Healthcare)" w:date="2022-12-16T09:22:00Z"/>
          <w:rFonts w:ascii="Courier New" w:hAnsi="Courier New" w:cs="Courier New"/>
        </w:rPr>
      </w:pPr>
      <w:ins w:id="255" w:author="Nichols, Steven (GE Healthcare)" w:date="2022-12-16T09:22:00Z">
        <w:r w:rsidRPr="00F95F3D">
          <w:rPr>
            <w:rFonts w:ascii="Courier New" w:hAnsi="Courier New" w:cs="Courier New"/>
          </w:rPr>
          <w:t>&lt;/ActiveParticipant&gt;</w:t>
        </w:r>
        <w:r w:rsidRPr="00F95F3D">
          <w:rPr>
            <w:rFonts w:ascii="Courier New" w:hAnsi="Courier New" w:cs="Courier New"/>
          </w:rPr>
          <w:tab/>
        </w:r>
      </w:ins>
    </w:p>
    <w:p w14:paraId="7D5BAF3F" w14:textId="77777777" w:rsidR="000877FA" w:rsidRDefault="000877FA" w:rsidP="000877FA">
      <w:pPr>
        <w:pBdr>
          <w:top w:val="single" w:sz="4" w:space="1" w:color="auto"/>
          <w:left w:val="single" w:sz="4" w:space="4" w:color="auto"/>
          <w:bottom w:val="single" w:sz="4" w:space="1" w:color="auto"/>
          <w:right w:val="single" w:sz="4" w:space="4" w:color="auto"/>
        </w:pBdr>
        <w:spacing w:after="0"/>
        <w:rPr>
          <w:ins w:id="256" w:author="Nichols, Steven (GE Healthcare)" w:date="2022-12-16T09:22:00Z"/>
          <w:rFonts w:ascii="Courier New" w:hAnsi="Courier New" w:cs="Courier New"/>
        </w:rPr>
      </w:pPr>
    </w:p>
    <w:p w14:paraId="18A8EFB4" w14:textId="77777777" w:rsidR="000877FA" w:rsidRDefault="000877FA" w:rsidP="00BF37E1">
      <w:pPr>
        <w:rPr>
          <w:rFonts w:ascii="Arial" w:hAnsi="Arial" w:cs="Arial"/>
        </w:rPr>
      </w:pPr>
    </w:p>
    <w:sectPr w:rsidR="000877FA" w:rsidSect="00A3245D">
      <w:footerReference w:type="default" r:id="rId26"/>
      <w:pgSz w:w="12240" w:h="15840"/>
      <w:pgMar w:top="851" w:right="1440" w:bottom="993"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D0BE2" w14:textId="77777777" w:rsidR="007D65A2" w:rsidRPr="00B87192" w:rsidRDefault="007D65A2" w:rsidP="00DE1F69">
      <w:pPr>
        <w:spacing w:after="0"/>
      </w:pPr>
      <w:r>
        <w:separator/>
      </w:r>
    </w:p>
  </w:endnote>
  <w:endnote w:type="continuationSeparator" w:id="0">
    <w:p w14:paraId="7EA918CE" w14:textId="77777777" w:rsidR="007D65A2" w:rsidRPr="00B87192" w:rsidRDefault="007D65A2" w:rsidP="00DE1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CE4E" w14:textId="77777777" w:rsidR="00DE1F69" w:rsidRPr="00355B9F" w:rsidRDefault="00DE1F69" w:rsidP="00DE1F69">
    <w:pPr>
      <w:pStyle w:val="Footer"/>
    </w:pPr>
    <w:r>
      <w:tab/>
      <w:t>Page</w:t>
    </w:r>
    <w:r w:rsidRPr="00355B9F">
      <w:t xml:space="preserve"> </w:t>
    </w:r>
    <w:r>
      <w:fldChar w:fldCharType="begin"/>
    </w:r>
    <w:r w:rsidRPr="00355B9F">
      <w:instrText xml:space="preserve"> PAGE    \* MERGEFORMAT </w:instrText>
    </w:r>
    <w:r>
      <w:fldChar w:fldCharType="separate"/>
    </w:r>
    <w:r w:rsidR="00A9378B">
      <w:rPr>
        <w:noProof/>
      </w:rPr>
      <w:t>1</w:t>
    </w:r>
    <w:r>
      <w:fldChar w:fldCharType="end"/>
    </w:r>
  </w:p>
  <w:p w14:paraId="67FD5E3A" w14:textId="77777777" w:rsidR="00DE1F69" w:rsidRDefault="00DE1F69" w:rsidP="00DE1F69">
    <w:pPr>
      <w:pStyle w:val="Footer"/>
    </w:pPr>
  </w:p>
  <w:p w14:paraId="7E14B361" w14:textId="77777777" w:rsidR="00DE1F69" w:rsidRDefault="00DE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34F8C" w14:textId="77777777" w:rsidR="007D65A2" w:rsidRPr="00B87192" w:rsidRDefault="007D65A2" w:rsidP="00DE1F69">
      <w:pPr>
        <w:spacing w:after="0"/>
      </w:pPr>
      <w:r>
        <w:separator/>
      </w:r>
    </w:p>
  </w:footnote>
  <w:footnote w:type="continuationSeparator" w:id="0">
    <w:p w14:paraId="334962F8" w14:textId="77777777" w:rsidR="007D65A2" w:rsidRPr="00B87192" w:rsidRDefault="007D65A2" w:rsidP="00DE1F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62D6"/>
    <w:multiLevelType w:val="hybridMultilevel"/>
    <w:tmpl w:val="E3B42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 Steven (GE Healthcare)">
    <w15:presenceInfo w15:providerId="None" w15:userId="Nichols, Steven (GE Healthc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69"/>
    <w:rsid w:val="000038DC"/>
    <w:rsid w:val="000119CD"/>
    <w:rsid w:val="000259B5"/>
    <w:rsid w:val="0004009F"/>
    <w:rsid w:val="00044A02"/>
    <w:rsid w:val="00045A09"/>
    <w:rsid w:val="00050CC4"/>
    <w:rsid w:val="00053787"/>
    <w:rsid w:val="00075BAF"/>
    <w:rsid w:val="00085CE7"/>
    <w:rsid w:val="000877FA"/>
    <w:rsid w:val="00093EB5"/>
    <w:rsid w:val="000A1E8B"/>
    <w:rsid w:val="000B3601"/>
    <w:rsid w:val="000B3E7D"/>
    <w:rsid w:val="000B686A"/>
    <w:rsid w:val="000C2139"/>
    <w:rsid w:val="000C2D2E"/>
    <w:rsid w:val="000D4A88"/>
    <w:rsid w:val="00103622"/>
    <w:rsid w:val="001230AE"/>
    <w:rsid w:val="001241D5"/>
    <w:rsid w:val="00126AF6"/>
    <w:rsid w:val="001329D6"/>
    <w:rsid w:val="00162E0D"/>
    <w:rsid w:val="0019376E"/>
    <w:rsid w:val="00196055"/>
    <w:rsid w:val="001B09F0"/>
    <w:rsid w:val="001B0B98"/>
    <w:rsid w:val="001B2F94"/>
    <w:rsid w:val="001B51DD"/>
    <w:rsid w:val="001C1C0D"/>
    <w:rsid w:val="001D2A6A"/>
    <w:rsid w:val="001D562D"/>
    <w:rsid w:val="001E0548"/>
    <w:rsid w:val="001E2D22"/>
    <w:rsid w:val="001F411F"/>
    <w:rsid w:val="001F7FD1"/>
    <w:rsid w:val="00214D2E"/>
    <w:rsid w:val="002306A3"/>
    <w:rsid w:val="00231D88"/>
    <w:rsid w:val="00241E9F"/>
    <w:rsid w:val="0024205A"/>
    <w:rsid w:val="00242EB0"/>
    <w:rsid w:val="002447C8"/>
    <w:rsid w:val="00250425"/>
    <w:rsid w:val="00256D01"/>
    <w:rsid w:val="00257B61"/>
    <w:rsid w:val="00265CBA"/>
    <w:rsid w:val="00270138"/>
    <w:rsid w:val="002712B2"/>
    <w:rsid w:val="0027570D"/>
    <w:rsid w:val="00277865"/>
    <w:rsid w:val="002835DC"/>
    <w:rsid w:val="002930BD"/>
    <w:rsid w:val="0029761E"/>
    <w:rsid w:val="002A0156"/>
    <w:rsid w:val="002A7EBE"/>
    <w:rsid w:val="002B36E2"/>
    <w:rsid w:val="002C02DE"/>
    <w:rsid w:val="002C1F6F"/>
    <w:rsid w:val="002C4A92"/>
    <w:rsid w:val="002E5002"/>
    <w:rsid w:val="002E7792"/>
    <w:rsid w:val="00303204"/>
    <w:rsid w:val="00304E7C"/>
    <w:rsid w:val="0032226E"/>
    <w:rsid w:val="003316BF"/>
    <w:rsid w:val="00355804"/>
    <w:rsid w:val="00357093"/>
    <w:rsid w:val="003608EB"/>
    <w:rsid w:val="00361E43"/>
    <w:rsid w:val="00366071"/>
    <w:rsid w:val="00380254"/>
    <w:rsid w:val="00382B4C"/>
    <w:rsid w:val="00384AE5"/>
    <w:rsid w:val="00390346"/>
    <w:rsid w:val="0039659E"/>
    <w:rsid w:val="003A0834"/>
    <w:rsid w:val="003A5841"/>
    <w:rsid w:val="003A765B"/>
    <w:rsid w:val="003A7D78"/>
    <w:rsid w:val="003C0F97"/>
    <w:rsid w:val="003C71FE"/>
    <w:rsid w:val="003D5F66"/>
    <w:rsid w:val="003E60A7"/>
    <w:rsid w:val="003F1AE7"/>
    <w:rsid w:val="003F579C"/>
    <w:rsid w:val="004023DF"/>
    <w:rsid w:val="004166C6"/>
    <w:rsid w:val="00416A3E"/>
    <w:rsid w:val="0042731D"/>
    <w:rsid w:val="00431495"/>
    <w:rsid w:val="004460E9"/>
    <w:rsid w:val="004641C7"/>
    <w:rsid w:val="00466B1F"/>
    <w:rsid w:val="0046752D"/>
    <w:rsid w:val="00480534"/>
    <w:rsid w:val="00484332"/>
    <w:rsid w:val="004930B8"/>
    <w:rsid w:val="00493861"/>
    <w:rsid w:val="00494C67"/>
    <w:rsid w:val="004966CE"/>
    <w:rsid w:val="004B6CBE"/>
    <w:rsid w:val="004E41D7"/>
    <w:rsid w:val="00507169"/>
    <w:rsid w:val="00514A15"/>
    <w:rsid w:val="00515CFF"/>
    <w:rsid w:val="00533790"/>
    <w:rsid w:val="0053707C"/>
    <w:rsid w:val="00551721"/>
    <w:rsid w:val="00554D7D"/>
    <w:rsid w:val="00554DFE"/>
    <w:rsid w:val="00570B69"/>
    <w:rsid w:val="0057109A"/>
    <w:rsid w:val="00584BAE"/>
    <w:rsid w:val="005851E6"/>
    <w:rsid w:val="0058747E"/>
    <w:rsid w:val="005936F6"/>
    <w:rsid w:val="005979EC"/>
    <w:rsid w:val="005A43ED"/>
    <w:rsid w:val="005A70BC"/>
    <w:rsid w:val="005B32FF"/>
    <w:rsid w:val="005C6FA7"/>
    <w:rsid w:val="005D71AC"/>
    <w:rsid w:val="005E36D6"/>
    <w:rsid w:val="00602A7C"/>
    <w:rsid w:val="00624DC3"/>
    <w:rsid w:val="00625005"/>
    <w:rsid w:val="0064078A"/>
    <w:rsid w:val="00641D45"/>
    <w:rsid w:val="006428C6"/>
    <w:rsid w:val="00647444"/>
    <w:rsid w:val="00663008"/>
    <w:rsid w:val="006664E0"/>
    <w:rsid w:val="006671C2"/>
    <w:rsid w:val="00675025"/>
    <w:rsid w:val="00691455"/>
    <w:rsid w:val="00692EAD"/>
    <w:rsid w:val="006A15EF"/>
    <w:rsid w:val="006D0A90"/>
    <w:rsid w:val="006E58A7"/>
    <w:rsid w:val="006E7DFC"/>
    <w:rsid w:val="0070114C"/>
    <w:rsid w:val="007135EF"/>
    <w:rsid w:val="00714019"/>
    <w:rsid w:val="00717039"/>
    <w:rsid w:val="00717446"/>
    <w:rsid w:val="00721224"/>
    <w:rsid w:val="00721253"/>
    <w:rsid w:val="00721EC8"/>
    <w:rsid w:val="007220A4"/>
    <w:rsid w:val="00724295"/>
    <w:rsid w:val="00724BBB"/>
    <w:rsid w:val="007305EC"/>
    <w:rsid w:val="0074311E"/>
    <w:rsid w:val="00744462"/>
    <w:rsid w:val="00753CCD"/>
    <w:rsid w:val="00772FDC"/>
    <w:rsid w:val="007734D3"/>
    <w:rsid w:val="00791E38"/>
    <w:rsid w:val="00792E6B"/>
    <w:rsid w:val="00797A32"/>
    <w:rsid w:val="007A196D"/>
    <w:rsid w:val="007B7F98"/>
    <w:rsid w:val="007D4B1D"/>
    <w:rsid w:val="007D4D4B"/>
    <w:rsid w:val="007D5F60"/>
    <w:rsid w:val="007D65A2"/>
    <w:rsid w:val="007E1DEA"/>
    <w:rsid w:val="007E7B02"/>
    <w:rsid w:val="007E7FC1"/>
    <w:rsid w:val="00812F2A"/>
    <w:rsid w:val="00816A07"/>
    <w:rsid w:val="00830F07"/>
    <w:rsid w:val="00835BF2"/>
    <w:rsid w:val="0084267C"/>
    <w:rsid w:val="008608A6"/>
    <w:rsid w:val="00866F95"/>
    <w:rsid w:val="00870777"/>
    <w:rsid w:val="00873545"/>
    <w:rsid w:val="00877649"/>
    <w:rsid w:val="008949A7"/>
    <w:rsid w:val="008C108F"/>
    <w:rsid w:val="008C73F1"/>
    <w:rsid w:val="008D6373"/>
    <w:rsid w:val="008E011B"/>
    <w:rsid w:val="008E16AA"/>
    <w:rsid w:val="008F0423"/>
    <w:rsid w:val="008F5BC1"/>
    <w:rsid w:val="00900835"/>
    <w:rsid w:val="00912DBA"/>
    <w:rsid w:val="0091348E"/>
    <w:rsid w:val="00914BE6"/>
    <w:rsid w:val="00917F7E"/>
    <w:rsid w:val="00935C76"/>
    <w:rsid w:val="00942675"/>
    <w:rsid w:val="0094674E"/>
    <w:rsid w:val="009606BE"/>
    <w:rsid w:val="00965603"/>
    <w:rsid w:val="0097419C"/>
    <w:rsid w:val="009756AD"/>
    <w:rsid w:val="00976C9C"/>
    <w:rsid w:val="009A26AD"/>
    <w:rsid w:val="009A340B"/>
    <w:rsid w:val="009B0197"/>
    <w:rsid w:val="009B3699"/>
    <w:rsid w:val="009B796B"/>
    <w:rsid w:val="009C0FEB"/>
    <w:rsid w:val="009C493B"/>
    <w:rsid w:val="009C682E"/>
    <w:rsid w:val="009D0415"/>
    <w:rsid w:val="009D11A7"/>
    <w:rsid w:val="009D2B90"/>
    <w:rsid w:val="009D73E5"/>
    <w:rsid w:val="009D7954"/>
    <w:rsid w:val="009D7970"/>
    <w:rsid w:val="009E56C2"/>
    <w:rsid w:val="009E601A"/>
    <w:rsid w:val="00A04004"/>
    <w:rsid w:val="00A073C2"/>
    <w:rsid w:val="00A13F20"/>
    <w:rsid w:val="00A154B4"/>
    <w:rsid w:val="00A155DD"/>
    <w:rsid w:val="00A15DFC"/>
    <w:rsid w:val="00A2201B"/>
    <w:rsid w:val="00A3245D"/>
    <w:rsid w:val="00A41A1D"/>
    <w:rsid w:val="00A56450"/>
    <w:rsid w:val="00A6785C"/>
    <w:rsid w:val="00A8435B"/>
    <w:rsid w:val="00A926A3"/>
    <w:rsid w:val="00A93047"/>
    <w:rsid w:val="00A9378B"/>
    <w:rsid w:val="00A94A64"/>
    <w:rsid w:val="00A96085"/>
    <w:rsid w:val="00AA2C9F"/>
    <w:rsid w:val="00AB1060"/>
    <w:rsid w:val="00AC218B"/>
    <w:rsid w:val="00AC3374"/>
    <w:rsid w:val="00AC7272"/>
    <w:rsid w:val="00AD1CC8"/>
    <w:rsid w:val="00AD63A0"/>
    <w:rsid w:val="00AD7AA0"/>
    <w:rsid w:val="00AE7485"/>
    <w:rsid w:val="00AE7E2C"/>
    <w:rsid w:val="00B049A5"/>
    <w:rsid w:val="00B44364"/>
    <w:rsid w:val="00B46A67"/>
    <w:rsid w:val="00B73517"/>
    <w:rsid w:val="00B82708"/>
    <w:rsid w:val="00B840F7"/>
    <w:rsid w:val="00BA026E"/>
    <w:rsid w:val="00BA14A0"/>
    <w:rsid w:val="00BA7741"/>
    <w:rsid w:val="00BA7CE5"/>
    <w:rsid w:val="00BA7F7E"/>
    <w:rsid w:val="00BB2920"/>
    <w:rsid w:val="00BC04B9"/>
    <w:rsid w:val="00BC3ECA"/>
    <w:rsid w:val="00BD456D"/>
    <w:rsid w:val="00BF37E1"/>
    <w:rsid w:val="00C055A7"/>
    <w:rsid w:val="00C167A6"/>
    <w:rsid w:val="00C20F65"/>
    <w:rsid w:val="00C2321A"/>
    <w:rsid w:val="00C526E5"/>
    <w:rsid w:val="00C54BF4"/>
    <w:rsid w:val="00C60222"/>
    <w:rsid w:val="00C61486"/>
    <w:rsid w:val="00C82FE1"/>
    <w:rsid w:val="00C91B2D"/>
    <w:rsid w:val="00C927EF"/>
    <w:rsid w:val="00CA0581"/>
    <w:rsid w:val="00CA1BAE"/>
    <w:rsid w:val="00CA1F90"/>
    <w:rsid w:val="00CB38FA"/>
    <w:rsid w:val="00CB4736"/>
    <w:rsid w:val="00CC22D3"/>
    <w:rsid w:val="00CC7857"/>
    <w:rsid w:val="00CD04FB"/>
    <w:rsid w:val="00CF1A00"/>
    <w:rsid w:val="00D10899"/>
    <w:rsid w:val="00D351FA"/>
    <w:rsid w:val="00D4145A"/>
    <w:rsid w:val="00D41BE0"/>
    <w:rsid w:val="00D46F93"/>
    <w:rsid w:val="00D477D8"/>
    <w:rsid w:val="00D50E3C"/>
    <w:rsid w:val="00D5228C"/>
    <w:rsid w:val="00D756E2"/>
    <w:rsid w:val="00D802B3"/>
    <w:rsid w:val="00DB460B"/>
    <w:rsid w:val="00DC4C6B"/>
    <w:rsid w:val="00DE1F69"/>
    <w:rsid w:val="00DE2909"/>
    <w:rsid w:val="00DF0133"/>
    <w:rsid w:val="00DF722E"/>
    <w:rsid w:val="00E041AC"/>
    <w:rsid w:val="00E1088D"/>
    <w:rsid w:val="00E11258"/>
    <w:rsid w:val="00E16426"/>
    <w:rsid w:val="00E304FC"/>
    <w:rsid w:val="00E441F7"/>
    <w:rsid w:val="00E53466"/>
    <w:rsid w:val="00E53F49"/>
    <w:rsid w:val="00E6193B"/>
    <w:rsid w:val="00E627BE"/>
    <w:rsid w:val="00E71998"/>
    <w:rsid w:val="00E73880"/>
    <w:rsid w:val="00E80894"/>
    <w:rsid w:val="00E85855"/>
    <w:rsid w:val="00E85B8D"/>
    <w:rsid w:val="00E90CFE"/>
    <w:rsid w:val="00E92029"/>
    <w:rsid w:val="00EA0A79"/>
    <w:rsid w:val="00EA2132"/>
    <w:rsid w:val="00EA6D08"/>
    <w:rsid w:val="00EC4AE9"/>
    <w:rsid w:val="00EE2B23"/>
    <w:rsid w:val="00EF57BB"/>
    <w:rsid w:val="00EF68E7"/>
    <w:rsid w:val="00F00702"/>
    <w:rsid w:val="00F008E7"/>
    <w:rsid w:val="00F04BFA"/>
    <w:rsid w:val="00F12567"/>
    <w:rsid w:val="00F13B45"/>
    <w:rsid w:val="00F42607"/>
    <w:rsid w:val="00F55E73"/>
    <w:rsid w:val="00F70AE5"/>
    <w:rsid w:val="00F7185B"/>
    <w:rsid w:val="00F77C78"/>
    <w:rsid w:val="00F81F11"/>
    <w:rsid w:val="00F93AF7"/>
    <w:rsid w:val="00F940BF"/>
    <w:rsid w:val="00F95F3D"/>
    <w:rsid w:val="00FB26BA"/>
    <w:rsid w:val="00FE0F50"/>
    <w:rsid w:val="00FE2832"/>
    <w:rsid w:val="00FE3C28"/>
    <w:rsid w:val="00FE3E63"/>
    <w:rsid w:val="00FE4203"/>
    <w:rsid w:val="00FE7780"/>
    <w:rsid w:val="00FF0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8DD"/>
  <w15:chartTrackingRefBased/>
  <w15:docId w15:val="{C44A5360-7702-4ED2-996B-B30D9D21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46"/>
    <w:pPr>
      <w:tabs>
        <w:tab w:val="left" w:pos="720"/>
      </w:tabs>
      <w:overflowPunct w:val="0"/>
      <w:autoSpaceDE w:val="0"/>
      <w:autoSpaceDN w:val="0"/>
      <w:adjustRightInd w:val="0"/>
      <w:spacing w:after="200"/>
      <w:textAlignment w:val="baseline"/>
    </w:pPr>
    <w:rPr>
      <w:rFonts w:ascii="Helvetica" w:hAnsi="Helvetica"/>
    </w:rPr>
  </w:style>
  <w:style w:type="paragraph" w:styleId="Heading1">
    <w:name w:val="heading 1"/>
    <w:basedOn w:val="Normal"/>
    <w:next w:val="Normal"/>
    <w:link w:val="Heading1Char"/>
    <w:qFormat/>
    <w:rsid w:val="005D71AC"/>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5D71AC"/>
    <w:pPr>
      <w:keepNext/>
      <w:tabs>
        <w:tab w:val="clear" w:pos="720"/>
        <w:tab w:val="left" w:pos="1440"/>
      </w:tabs>
      <w:spacing w:after="160"/>
      <w:outlineLvl w:val="1"/>
    </w:pPr>
    <w:rPr>
      <w:b/>
      <w:caps/>
      <w:noProof/>
    </w:rPr>
  </w:style>
  <w:style w:type="paragraph" w:styleId="Heading3">
    <w:name w:val="heading 3"/>
    <w:basedOn w:val="Heading2"/>
    <w:next w:val="Normal"/>
    <w:link w:val="Heading3Char"/>
    <w:qFormat/>
    <w:rsid w:val="005D71AC"/>
    <w:pPr>
      <w:spacing w:after="80"/>
      <w:outlineLvl w:val="2"/>
    </w:pPr>
    <w:rPr>
      <w:caps w:val="0"/>
    </w:rPr>
  </w:style>
  <w:style w:type="paragraph" w:styleId="Heading4">
    <w:name w:val="heading 4"/>
    <w:basedOn w:val="Heading3"/>
    <w:next w:val="Normal"/>
    <w:link w:val="Heading4Char"/>
    <w:qFormat/>
    <w:rsid w:val="005D71AC"/>
    <w:pPr>
      <w:outlineLvl w:val="3"/>
    </w:pPr>
  </w:style>
  <w:style w:type="paragraph" w:styleId="Heading5">
    <w:name w:val="heading 5"/>
    <w:basedOn w:val="Heading4"/>
    <w:next w:val="Normal"/>
    <w:link w:val="Heading5Char"/>
    <w:qFormat/>
    <w:rsid w:val="005D71AC"/>
    <w:pPr>
      <w:outlineLvl w:val="4"/>
    </w:pPr>
  </w:style>
  <w:style w:type="paragraph" w:styleId="Heading6">
    <w:name w:val="heading 6"/>
    <w:basedOn w:val="Heading5"/>
    <w:next w:val="Normal"/>
    <w:link w:val="Heading6Char"/>
    <w:qFormat/>
    <w:rsid w:val="005D71AC"/>
    <w:pPr>
      <w:outlineLvl w:val="5"/>
    </w:pPr>
  </w:style>
  <w:style w:type="paragraph" w:styleId="Heading7">
    <w:name w:val="heading 7"/>
    <w:basedOn w:val="Heading6"/>
    <w:next w:val="Normal"/>
    <w:link w:val="Heading7Char"/>
    <w:qFormat/>
    <w:rsid w:val="005D71AC"/>
    <w:p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71AC"/>
    <w:rPr>
      <w:rFonts w:ascii="Helvetica" w:eastAsia="Times New Roman" w:hAnsi="Helvetica" w:cs="Times New Roman"/>
      <w:b/>
      <w:sz w:val="24"/>
    </w:rPr>
  </w:style>
  <w:style w:type="character" w:customStyle="1" w:styleId="Heading2Char">
    <w:name w:val="Heading 2 Char"/>
    <w:link w:val="Heading2"/>
    <w:rsid w:val="005D71AC"/>
    <w:rPr>
      <w:rFonts w:ascii="Helvetica" w:hAnsi="Helvetica"/>
      <w:b/>
      <w:caps/>
      <w:noProof/>
    </w:rPr>
  </w:style>
  <w:style w:type="character" w:customStyle="1" w:styleId="Heading3Char">
    <w:name w:val="Heading 3 Char"/>
    <w:link w:val="Heading3"/>
    <w:rsid w:val="005D71AC"/>
    <w:rPr>
      <w:rFonts w:ascii="Helvetica" w:eastAsia="Times New Roman" w:hAnsi="Helvetica" w:cs="Times New Roman"/>
      <w:b/>
      <w:noProof/>
    </w:rPr>
  </w:style>
  <w:style w:type="character" w:customStyle="1" w:styleId="Heading4Char">
    <w:name w:val="Heading 4 Char"/>
    <w:link w:val="Heading4"/>
    <w:rsid w:val="005D71AC"/>
    <w:rPr>
      <w:rFonts w:ascii="Helvetica" w:eastAsia="Times New Roman" w:hAnsi="Helvetica" w:cs="Times New Roman"/>
      <w:b/>
      <w:noProof/>
    </w:rPr>
  </w:style>
  <w:style w:type="character" w:customStyle="1" w:styleId="Heading5Char">
    <w:name w:val="Heading 5 Char"/>
    <w:link w:val="Heading5"/>
    <w:rsid w:val="005D71AC"/>
    <w:rPr>
      <w:rFonts w:ascii="Helvetica" w:eastAsia="Times New Roman" w:hAnsi="Helvetica" w:cs="Times New Roman"/>
      <w:b/>
      <w:noProof/>
    </w:rPr>
  </w:style>
  <w:style w:type="character" w:customStyle="1" w:styleId="Heading6Char">
    <w:name w:val="Heading 6 Char"/>
    <w:link w:val="Heading6"/>
    <w:rsid w:val="005D71AC"/>
    <w:rPr>
      <w:rFonts w:ascii="Helvetica" w:eastAsia="Times New Roman" w:hAnsi="Helvetica" w:cs="Times New Roman"/>
      <w:b/>
      <w:noProof/>
    </w:rPr>
  </w:style>
  <w:style w:type="character" w:customStyle="1" w:styleId="Heading7Char">
    <w:name w:val="Heading 7 Char"/>
    <w:link w:val="Heading7"/>
    <w:rsid w:val="005D71AC"/>
    <w:rPr>
      <w:rFonts w:ascii="Helvetica" w:eastAsia="Times New Roman" w:hAnsi="Helvetica" w:cs="Times New Roman"/>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qFormat/>
    <w:rsid w:val="005D71AC"/>
    <w:pPr>
      <w:keepNext/>
      <w:keepLines/>
      <w:tabs>
        <w:tab w:val="clear" w:pos="720"/>
      </w:tabs>
      <w:spacing w:before="200" w:after="280"/>
      <w:jc w:val="center"/>
    </w:pPr>
    <w:rPr>
      <w:b/>
    </w:rPr>
  </w:style>
  <w:style w:type="character" w:customStyle="1" w:styleId="FigureTitleChar">
    <w:name w:val="Figure Title Char"/>
    <w:link w:val="FigureTitle"/>
    <w:rsid w:val="005D71AC"/>
    <w:rPr>
      <w:rFonts w:ascii="Helvetica" w:hAnsi="Helvetica"/>
      <w:b/>
    </w:rPr>
  </w:style>
  <w:style w:type="paragraph" w:customStyle="1" w:styleId="TableTitle">
    <w:name w:val="Table Title"/>
    <w:basedOn w:val="Normal"/>
    <w:next w:val="Normal"/>
    <w:link w:val="TableTitleChar"/>
    <w:qFormat/>
    <w:rsid w:val="005D71AC"/>
    <w:pPr>
      <w:tabs>
        <w:tab w:val="clear" w:pos="720"/>
      </w:tabs>
      <w:spacing w:after="0"/>
      <w:jc w:val="center"/>
    </w:pPr>
    <w:rPr>
      <w:b/>
    </w:rPr>
  </w:style>
  <w:style w:type="character" w:customStyle="1" w:styleId="TableTitleChar">
    <w:name w:val="Table Title Char"/>
    <w:link w:val="TableTitle"/>
    <w:rsid w:val="005D71AC"/>
    <w:rPr>
      <w:rFonts w:ascii="Helvetica" w:hAnsi="Helvetica"/>
      <w:b/>
    </w:rPr>
  </w:style>
  <w:style w:type="paragraph" w:customStyle="1" w:styleId="Bullet3">
    <w:name w:val="Bullet3"/>
    <w:basedOn w:val="Normal"/>
    <w:qFormat/>
    <w:rsid w:val="005D71AC"/>
    <w:pPr>
      <w:tabs>
        <w:tab w:val="clear" w:pos="720"/>
        <w:tab w:val="left" w:pos="1080"/>
        <w:tab w:val="left" w:pos="1440"/>
      </w:tabs>
      <w:spacing w:after="60"/>
      <w:ind w:left="1440" w:hanging="360"/>
    </w:pPr>
  </w:style>
  <w:style w:type="paragraph" w:customStyle="1" w:styleId="Bullet2">
    <w:name w:val="Bullet2"/>
    <w:basedOn w:val="Normal"/>
    <w:qFormat/>
    <w:rsid w:val="005D71AC"/>
    <w:pPr>
      <w:tabs>
        <w:tab w:val="clear" w:pos="720"/>
        <w:tab w:val="left" w:pos="1080"/>
      </w:tabs>
      <w:spacing w:after="60"/>
      <w:ind w:left="1080" w:hanging="350"/>
    </w:pPr>
  </w:style>
  <w:style w:type="paragraph" w:customStyle="1" w:styleId="Bullet1">
    <w:name w:val="Bullet1"/>
    <w:basedOn w:val="Normal"/>
    <w:qFormat/>
    <w:rsid w:val="005D71AC"/>
    <w:pPr>
      <w:spacing w:after="60"/>
      <w:ind w:left="720" w:hanging="360"/>
    </w:pPr>
  </w:style>
  <w:style w:type="paragraph" w:customStyle="1" w:styleId="Note">
    <w:name w:val="Note"/>
    <w:basedOn w:val="Normal"/>
    <w:qFormat/>
    <w:rsid w:val="005D71AC"/>
    <w:pPr>
      <w:tabs>
        <w:tab w:val="clear" w:pos="720"/>
        <w:tab w:val="left" w:pos="1080"/>
      </w:tabs>
      <w:spacing w:after="60"/>
      <w:ind w:left="1080" w:hanging="720"/>
    </w:pPr>
    <w:rPr>
      <w:sz w:val="18"/>
    </w:rPr>
  </w:style>
  <w:style w:type="paragraph" w:customStyle="1" w:styleId="TableEntry">
    <w:name w:val="Table Entry"/>
    <w:basedOn w:val="Normal"/>
    <w:qFormat/>
    <w:rsid w:val="005D71AC"/>
    <w:pPr>
      <w:tabs>
        <w:tab w:val="clear" w:pos="720"/>
      </w:tabs>
      <w:spacing w:before="40" w:after="40"/>
    </w:pPr>
  </w:style>
  <w:style w:type="paragraph" w:customStyle="1" w:styleId="Bullet0">
    <w:name w:val="Bullet0"/>
    <w:basedOn w:val="Normal"/>
    <w:qFormat/>
    <w:rsid w:val="005D71AC"/>
    <w:pPr>
      <w:tabs>
        <w:tab w:val="clear" w:pos="720"/>
        <w:tab w:val="left" w:pos="360"/>
      </w:tabs>
      <w:spacing w:after="60"/>
      <w:ind w:left="360" w:hanging="367"/>
    </w:pPr>
  </w:style>
  <w:style w:type="paragraph" w:customStyle="1" w:styleId="TableLabel">
    <w:name w:val="Table Label"/>
    <w:basedOn w:val="TableEntry"/>
    <w:qFormat/>
    <w:rsid w:val="005D71AC"/>
    <w:pPr>
      <w:keepNext/>
      <w:jc w:val="center"/>
    </w:pPr>
    <w:rPr>
      <w:b/>
    </w:rPr>
  </w:style>
  <w:style w:type="paragraph" w:customStyle="1" w:styleId="DocList">
    <w:name w:val="DocList"/>
    <w:basedOn w:val="Normal"/>
    <w:qFormat/>
    <w:rsid w:val="005D71AC"/>
    <w:pPr>
      <w:tabs>
        <w:tab w:val="clear" w:pos="720"/>
        <w:tab w:val="left" w:pos="1620"/>
      </w:tabs>
      <w:spacing w:before="60" w:after="60"/>
      <w:ind w:left="1620" w:hanging="1080"/>
    </w:pPr>
  </w:style>
  <w:style w:type="paragraph" w:customStyle="1" w:styleId="PartTitle">
    <w:name w:val="Part Title"/>
    <w:basedOn w:val="Normal"/>
    <w:qFormat/>
    <w:rsid w:val="005D71AC"/>
    <w:pPr>
      <w:tabs>
        <w:tab w:val="left" w:pos="360"/>
      </w:tabs>
      <w:jc w:val="center"/>
    </w:pPr>
    <w:rPr>
      <w:i/>
      <w:sz w:val="24"/>
    </w:rPr>
  </w:style>
  <w:style w:type="paragraph" w:customStyle="1" w:styleId="StandardTitle">
    <w:name w:val="Standard Title"/>
    <w:basedOn w:val="Normal"/>
    <w:qFormat/>
    <w:rsid w:val="005D71AC"/>
    <w:pPr>
      <w:tabs>
        <w:tab w:val="left" w:pos="360"/>
      </w:tabs>
      <w:jc w:val="center"/>
    </w:pPr>
    <w:rPr>
      <w:b/>
      <w:sz w:val="24"/>
    </w:rPr>
  </w:style>
  <w:style w:type="paragraph" w:customStyle="1" w:styleId="Instruction">
    <w:name w:val="Instruction"/>
    <w:basedOn w:val="Normal"/>
    <w:qFormat/>
    <w:rsid w:val="005D71AC"/>
    <w:pPr>
      <w:pBdr>
        <w:top w:val="single" w:sz="6" w:space="3" w:color="auto"/>
        <w:left w:val="single" w:sz="6" w:space="3" w:color="auto"/>
        <w:bottom w:val="single" w:sz="6" w:space="3" w:color="auto"/>
        <w:right w:val="single" w:sz="6" w:space="3" w:color="auto"/>
      </w:pBdr>
      <w:spacing w:before="120"/>
    </w:pPr>
    <w:rPr>
      <w:b/>
    </w:rPr>
  </w:style>
  <w:style w:type="paragraph" w:customStyle="1" w:styleId="List1">
    <w:name w:val="List1"/>
    <w:basedOn w:val="Bullet1"/>
    <w:qFormat/>
    <w:rsid w:val="005D71AC"/>
  </w:style>
  <w:style w:type="paragraph" w:customStyle="1" w:styleId="List2">
    <w:name w:val="List2"/>
    <w:basedOn w:val="Bullet2"/>
    <w:qFormat/>
    <w:rsid w:val="005D71AC"/>
    <w:pPr>
      <w:ind w:hanging="360"/>
    </w:pPr>
  </w:style>
  <w:style w:type="paragraph" w:customStyle="1" w:styleId="List3">
    <w:name w:val="List3"/>
    <w:basedOn w:val="Bullet3"/>
    <w:qFormat/>
    <w:rsid w:val="005D71AC"/>
  </w:style>
  <w:style w:type="paragraph" w:customStyle="1" w:styleId="Bullet20">
    <w:name w:val="Bullet 2"/>
    <w:basedOn w:val="Normal"/>
    <w:rsid w:val="00DE1F69"/>
    <w:pPr>
      <w:overflowPunct/>
      <w:autoSpaceDE/>
      <w:autoSpaceDN/>
      <w:adjustRightInd/>
      <w:ind w:left="1080" w:hanging="360"/>
      <w:textAlignment w:val="auto"/>
    </w:pPr>
  </w:style>
  <w:style w:type="paragraph" w:styleId="Header">
    <w:name w:val="header"/>
    <w:basedOn w:val="Normal"/>
    <w:link w:val="HeaderChar"/>
    <w:uiPriority w:val="99"/>
    <w:semiHidden/>
    <w:unhideWhenUsed/>
    <w:rsid w:val="00DE1F69"/>
    <w:pPr>
      <w:tabs>
        <w:tab w:val="clear" w:pos="720"/>
        <w:tab w:val="center" w:pos="4680"/>
        <w:tab w:val="right" w:pos="9360"/>
      </w:tabs>
      <w:spacing w:after="0"/>
    </w:pPr>
  </w:style>
  <w:style w:type="character" w:customStyle="1" w:styleId="HeaderChar">
    <w:name w:val="Header Char"/>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lear" w:pos="720"/>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paragraph" w:customStyle="1" w:styleId="Title1">
    <w:name w:val="Title1"/>
    <w:basedOn w:val="Normal"/>
    <w:rsid w:val="008F5BC1"/>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uiPriority w:val="22"/>
    <w:qFormat/>
    <w:rsid w:val="008F5BC1"/>
    <w:rPr>
      <w:b/>
      <w:bCs/>
    </w:rPr>
  </w:style>
  <w:style w:type="paragraph" w:styleId="NormalWeb">
    <w:name w:val="Normal (Web)"/>
    <w:basedOn w:val="Normal"/>
    <w:uiPriority w:val="99"/>
    <w:unhideWhenUsed/>
    <w:rsid w:val="008F5BC1"/>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styleId="Hyperlink">
    <w:name w:val="Hyperlink"/>
    <w:uiPriority w:val="99"/>
    <w:unhideWhenUsed/>
    <w:rsid w:val="008F5BC1"/>
    <w:rPr>
      <w:color w:val="0000FF"/>
      <w:u w:val="single"/>
    </w:rPr>
  </w:style>
  <w:style w:type="character" w:customStyle="1" w:styleId="italic">
    <w:name w:val="italic"/>
    <w:rsid w:val="00DF0133"/>
  </w:style>
  <w:style w:type="character" w:styleId="UnresolvedMention">
    <w:name w:val="Unresolved Mention"/>
    <w:basedOn w:val="DefaultParagraphFont"/>
    <w:uiPriority w:val="99"/>
    <w:semiHidden/>
    <w:unhideWhenUsed/>
    <w:rsid w:val="00F7185B"/>
    <w:rPr>
      <w:color w:val="605E5C"/>
      <w:shd w:val="clear" w:color="auto" w:fill="E1DFDD"/>
    </w:rPr>
  </w:style>
  <w:style w:type="character" w:styleId="FollowedHyperlink">
    <w:name w:val="FollowedHyperlink"/>
    <w:basedOn w:val="DefaultParagraphFont"/>
    <w:uiPriority w:val="99"/>
    <w:semiHidden/>
    <w:unhideWhenUsed/>
    <w:rsid w:val="00382B4C"/>
    <w:rPr>
      <w:color w:val="954F72" w:themeColor="followedHyperlink"/>
      <w:u w:val="single"/>
    </w:rPr>
  </w:style>
  <w:style w:type="character" w:styleId="CommentReference">
    <w:name w:val="annotation reference"/>
    <w:basedOn w:val="DefaultParagraphFont"/>
    <w:uiPriority w:val="99"/>
    <w:semiHidden/>
    <w:unhideWhenUsed/>
    <w:rsid w:val="009D7954"/>
    <w:rPr>
      <w:sz w:val="16"/>
      <w:szCs w:val="16"/>
    </w:rPr>
  </w:style>
  <w:style w:type="paragraph" w:styleId="CommentText">
    <w:name w:val="annotation text"/>
    <w:basedOn w:val="Normal"/>
    <w:link w:val="CommentTextChar"/>
    <w:uiPriority w:val="99"/>
    <w:semiHidden/>
    <w:unhideWhenUsed/>
    <w:rsid w:val="009D7954"/>
  </w:style>
  <w:style w:type="character" w:customStyle="1" w:styleId="CommentTextChar">
    <w:name w:val="Comment Text Char"/>
    <w:basedOn w:val="DefaultParagraphFont"/>
    <w:link w:val="CommentText"/>
    <w:uiPriority w:val="99"/>
    <w:semiHidden/>
    <w:rsid w:val="009D7954"/>
    <w:rPr>
      <w:rFonts w:ascii="Helvetica" w:hAnsi="Helvetica"/>
    </w:rPr>
  </w:style>
  <w:style w:type="paragraph" w:styleId="CommentSubject">
    <w:name w:val="annotation subject"/>
    <w:basedOn w:val="CommentText"/>
    <w:next w:val="CommentText"/>
    <w:link w:val="CommentSubjectChar"/>
    <w:uiPriority w:val="99"/>
    <w:semiHidden/>
    <w:unhideWhenUsed/>
    <w:rsid w:val="009D7954"/>
    <w:rPr>
      <w:b/>
      <w:bCs/>
    </w:rPr>
  </w:style>
  <w:style w:type="character" w:customStyle="1" w:styleId="CommentSubjectChar">
    <w:name w:val="Comment Subject Char"/>
    <w:basedOn w:val="CommentTextChar"/>
    <w:link w:val="CommentSubject"/>
    <w:uiPriority w:val="99"/>
    <w:semiHidden/>
    <w:rsid w:val="009D7954"/>
    <w:rPr>
      <w:rFonts w:ascii="Helvetica" w:hAnsi="Helvetica"/>
      <w:b/>
      <w:bCs/>
    </w:rPr>
  </w:style>
  <w:style w:type="paragraph" w:styleId="BalloonText">
    <w:name w:val="Balloon Text"/>
    <w:basedOn w:val="Normal"/>
    <w:link w:val="BalloonTextChar"/>
    <w:uiPriority w:val="99"/>
    <w:semiHidden/>
    <w:unhideWhenUsed/>
    <w:rsid w:val="009D79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954"/>
    <w:rPr>
      <w:rFonts w:ascii="Segoe UI" w:hAnsi="Segoe UI" w:cs="Segoe UI"/>
      <w:sz w:val="18"/>
      <w:szCs w:val="18"/>
    </w:rPr>
  </w:style>
  <w:style w:type="paragraph" w:styleId="HTMLPreformatted">
    <w:name w:val="HTML Preformatted"/>
    <w:basedOn w:val="Normal"/>
    <w:link w:val="HTMLPreformattedChar"/>
    <w:uiPriority w:val="99"/>
    <w:semiHidden/>
    <w:unhideWhenUsed/>
    <w:rsid w:val="00257B6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57B61"/>
    <w:rPr>
      <w:rFonts w:ascii="Courier New" w:hAnsi="Courier New" w:cs="Courier New"/>
    </w:rPr>
  </w:style>
  <w:style w:type="paragraph" w:styleId="ListParagraph">
    <w:name w:val="List Paragraph"/>
    <w:basedOn w:val="Normal"/>
    <w:uiPriority w:val="34"/>
    <w:rsid w:val="00724BBB"/>
    <w:pPr>
      <w:ind w:left="720"/>
      <w:contextualSpacing/>
    </w:pPr>
  </w:style>
  <w:style w:type="paragraph" w:customStyle="1" w:styleId="Title2">
    <w:name w:val="Title2"/>
    <w:basedOn w:val="Normal"/>
    <w:rsid w:val="00C60222"/>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bold">
    <w:name w:val="bold"/>
    <w:basedOn w:val="DefaultParagraphFont"/>
    <w:rsid w:val="00F04BFA"/>
  </w:style>
  <w:style w:type="paragraph" w:customStyle="1" w:styleId="title">
    <w:name w:val="title"/>
    <w:basedOn w:val="Normal"/>
    <w:rsid w:val="00F04BFA"/>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360">
      <w:bodyDiv w:val="1"/>
      <w:marLeft w:val="0"/>
      <w:marRight w:val="0"/>
      <w:marTop w:val="0"/>
      <w:marBottom w:val="0"/>
      <w:divBdr>
        <w:top w:val="none" w:sz="0" w:space="0" w:color="auto"/>
        <w:left w:val="none" w:sz="0" w:space="0" w:color="auto"/>
        <w:bottom w:val="none" w:sz="0" w:space="0" w:color="auto"/>
        <w:right w:val="none" w:sz="0" w:space="0" w:color="auto"/>
      </w:divBdr>
      <w:divsChild>
        <w:div w:id="144516452">
          <w:marLeft w:val="0"/>
          <w:marRight w:val="0"/>
          <w:marTop w:val="0"/>
          <w:marBottom w:val="0"/>
          <w:divBdr>
            <w:top w:val="none" w:sz="0" w:space="0" w:color="auto"/>
            <w:left w:val="none" w:sz="0" w:space="0" w:color="auto"/>
            <w:bottom w:val="none" w:sz="0" w:space="0" w:color="auto"/>
            <w:right w:val="none" w:sz="0" w:space="0" w:color="auto"/>
          </w:divBdr>
          <w:divsChild>
            <w:div w:id="722094128">
              <w:marLeft w:val="0"/>
              <w:marRight w:val="0"/>
              <w:marTop w:val="0"/>
              <w:marBottom w:val="0"/>
              <w:divBdr>
                <w:top w:val="none" w:sz="0" w:space="0" w:color="auto"/>
                <w:left w:val="none" w:sz="0" w:space="0" w:color="auto"/>
                <w:bottom w:val="none" w:sz="0" w:space="0" w:color="auto"/>
                <w:right w:val="none" w:sz="0" w:space="0" w:color="auto"/>
              </w:divBdr>
              <w:divsChild>
                <w:div w:id="1526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0200">
      <w:bodyDiv w:val="1"/>
      <w:marLeft w:val="0"/>
      <w:marRight w:val="0"/>
      <w:marTop w:val="0"/>
      <w:marBottom w:val="0"/>
      <w:divBdr>
        <w:top w:val="none" w:sz="0" w:space="0" w:color="auto"/>
        <w:left w:val="none" w:sz="0" w:space="0" w:color="auto"/>
        <w:bottom w:val="none" w:sz="0" w:space="0" w:color="auto"/>
        <w:right w:val="none" w:sz="0" w:space="0" w:color="auto"/>
      </w:divBdr>
    </w:div>
    <w:div w:id="126245461">
      <w:bodyDiv w:val="1"/>
      <w:marLeft w:val="0"/>
      <w:marRight w:val="0"/>
      <w:marTop w:val="0"/>
      <w:marBottom w:val="0"/>
      <w:divBdr>
        <w:top w:val="none" w:sz="0" w:space="0" w:color="auto"/>
        <w:left w:val="none" w:sz="0" w:space="0" w:color="auto"/>
        <w:bottom w:val="none" w:sz="0" w:space="0" w:color="auto"/>
        <w:right w:val="none" w:sz="0" w:space="0" w:color="auto"/>
      </w:divBdr>
    </w:div>
    <w:div w:id="162355611">
      <w:bodyDiv w:val="1"/>
      <w:marLeft w:val="0"/>
      <w:marRight w:val="0"/>
      <w:marTop w:val="0"/>
      <w:marBottom w:val="0"/>
      <w:divBdr>
        <w:top w:val="none" w:sz="0" w:space="0" w:color="auto"/>
        <w:left w:val="none" w:sz="0" w:space="0" w:color="auto"/>
        <w:bottom w:val="none" w:sz="0" w:space="0" w:color="auto"/>
        <w:right w:val="none" w:sz="0" w:space="0" w:color="auto"/>
      </w:divBdr>
    </w:div>
    <w:div w:id="682245847">
      <w:bodyDiv w:val="1"/>
      <w:marLeft w:val="0"/>
      <w:marRight w:val="0"/>
      <w:marTop w:val="0"/>
      <w:marBottom w:val="0"/>
      <w:divBdr>
        <w:top w:val="none" w:sz="0" w:space="0" w:color="auto"/>
        <w:left w:val="none" w:sz="0" w:space="0" w:color="auto"/>
        <w:bottom w:val="none" w:sz="0" w:space="0" w:color="auto"/>
        <w:right w:val="none" w:sz="0" w:space="0" w:color="auto"/>
      </w:divBdr>
      <w:divsChild>
        <w:div w:id="442766823">
          <w:marLeft w:val="0"/>
          <w:marRight w:val="0"/>
          <w:marTop w:val="0"/>
          <w:marBottom w:val="0"/>
          <w:divBdr>
            <w:top w:val="none" w:sz="0" w:space="0" w:color="auto"/>
            <w:left w:val="none" w:sz="0" w:space="0" w:color="auto"/>
            <w:bottom w:val="none" w:sz="0" w:space="0" w:color="auto"/>
            <w:right w:val="none" w:sz="0" w:space="0" w:color="auto"/>
          </w:divBdr>
          <w:divsChild>
            <w:div w:id="1710304887">
              <w:marLeft w:val="0"/>
              <w:marRight w:val="0"/>
              <w:marTop w:val="0"/>
              <w:marBottom w:val="0"/>
              <w:divBdr>
                <w:top w:val="none" w:sz="0" w:space="0" w:color="auto"/>
                <w:left w:val="none" w:sz="0" w:space="0" w:color="auto"/>
                <w:bottom w:val="none" w:sz="0" w:space="0" w:color="auto"/>
                <w:right w:val="none" w:sz="0" w:space="0" w:color="auto"/>
              </w:divBdr>
              <w:divsChild>
                <w:div w:id="18784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6460">
          <w:marLeft w:val="0"/>
          <w:marRight w:val="0"/>
          <w:marTop w:val="0"/>
          <w:marBottom w:val="0"/>
          <w:divBdr>
            <w:top w:val="none" w:sz="0" w:space="0" w:color="auto"/>
            <w:left w:val="none" w:sz="0" w:space="0" w:color="auto"/>
            <w:bottom w:val="none" w:sz="0" w:space="0" w:color="auto"/>
            <w:right w:val="none" w:sz="0" w:space="0" w:color="auto"/>
          </w:divBdr>
        </w:div>
        <w:div w:id="35013828">
          <w:marLeft w:val="0"/>
          <w:marRight w:val="0"/>
          <w:marTop w:val="0"/>
          <w:marBottom w:val="0"/>
          <w:divBdr>
            <w:top w:val="none" w:sz="0" w:space="0" w:color="auto"/>
            <w:left w:val="none" w:sz="0" w:space="0" w:color="auto"/>
            <w:bottom w:val="none" w:sz="0" w:space="0" w:color="auto"/>
            <w:right w:val="none" w:sz="0" w:space="0" w:color="auto"/>
          </w:divBdr>
          <w:divsChild>
            <w:div w:id="1822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905">
      <w:bodyDiv w:val="1"/>
      <w:marLeft w:val="0"/>
      <w:marRight w:val="0"/>
      <w:marTop w:val="0"/>
      <w:marBottom w:val="0"/>
      <w:divBdr>
        <w:top w:val="none" w:sz="0" w:space="0" w:color="auto"/>
        <w:left w:val="none" w:sz="0" w:space="0" w:color="auto"/>
        <w:bottom w:val="none" w:sz="0" w:space="0" w:color="auto"/>
        <w:right w:val="none" w:sz="0" w:space="0" w:color="auto"/>
      </w:divBdr>
    </w:div>
    <w:div w:id="928923166">
      <w:bodyDiv w:val="1"/>
      <w:marLeft w:val="0"/>
      <w:marRight w:val="0"/>
      <w:marTop w:val="0"/>
      <w:marBottom w:val="0"/>
      <w:divBdr>
        <w:top w:val="none" w:sz="0" w:space="0" w:color="auto"/>
        <w:left w:val="none" w:sz="0" w:space="0" w:color="auto"/>
        <w:bottom w:val="none" w:sz="0" w:space="0" w:color="auto"/>
        <w:right w:val="none" w:sz="0" w:space="0" w:color="auto"/>
      </w:divBdr>
      <w:divsChild>
        <w:div w:id="1923752420">
          <w:marLeft w:val="0"/>
          <w:marRight w:val="0"/>
          <w:marTop w:val="0"/>
          <w:marBottom w:val="0"/>
          <w:divBdr>
            <w:top w:val="none" w:sz="0" w:space="0" w:color="auto"/>
            <w:left w:val="none" w:sz="0" w:space="0" w:color="auto"/>
            <w:bottom w:val="none" w:sz="0" w:space="0" w:color="auto"/>
            <w:right w:val="none" w:sz="0" w:space="0" w:color="auto"/>
          </w:divBdr>
        </w:div>
      </w:divsChild>
    </w:div>
    <w:div w:id="1129322031">
      <w:bodyDiv w:val="1"/>
      <w:marLeft w:val="0"/>
      <w:marRight w:val="0"/>
      <w:marTop w:val="0"/>
      <w:marBottom w:val="0"/>
      <w:divBdr>
        <w:top w:val="none" w:sz="0" w:space="0" w:color="auto"/>
        <w:left w:val="none" w:sz="0" w:space="0" w:color="auto"/>
        <w:bottom w:val="none" w:sz="0" w:space="0" w:color="auto"/>
        <w:right w:val="none" w:sz="0" w:space="0" w:color="auto"/>
      </w:divBdr>
    </w:div>
    <w:div w:id="1145925245">
      <w:bodyDiv w:val="1"/>
      <w:marLeft w:val="0"/>
      <w:marRight w:val="0"/>
      <w:marTop w:val="0"/>
      <w:marBottom w:val="0"/>
      <w:divBdr>
        <w:top w:val="none" w:sz="0" w:space="0" w:color="auto"/>
        <w:left w:val="none" w:sz="0" w:space="0" w:color="auto"/>
        <w:bottom w:val="none" w:sz="0" w:space="0" w:color="auto"/>
        <w:right w:val="none" w:sz="0" w:space="0" w:color="auto"/>
      </w:divBdr>
      <w:divsChild>
        <w:div w:id="1605578067">
          <w:marLeft w:val="0"/>
          <w:marRight w:val="0"/>
          <w:marTop w:val="0"/>
          <w:marBottom w:val="0"/>
          <w:divBdr>
            <w:top w:val="none" w:sz="0" w:space="0" w:color="auto"/>
            <w:left w:val="none" w:sz="0" w:space="0" w:color="auto"/>
            <w:bottom w:val="none" w:sz="0" w:space="0" w:color="auto"/>
            <w:right w:val="none" w:sz="0" w:space="0" w:color="auto"/>
          </w:divBdr>
          <w:divsChild>
            <w:div w:id="79914067">
              <w:marLeft w:val="0"/>
              <w:marRight w:val="0"/>
              <w:marTop w:val="0"/>
              <w:marBottom w:val="0"/>
              <w:divBdr>
                <w:top w:val="none" w:sz="0" w:space="0" w:color="auto"/>
                <w:left w:val="none" w:sz="0" w:space="0" w:color="auto"/>
                <w:bottom w:val="none" w:sz="0" w:space="0" w:color="auto"/>
                <w:right w:val="none" w:sz="0" w:space="0" w:color="auto"/>
              </w:divBdr>
              <w:divsChild>
                <w:div w:id="639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222">
          <w:marLeft w:val="0"/>
          <w:marRight w:val="0"/>
          <w:marTop w:val="0"/>
          <w:marBottom w:val="0"/>
          <w:divBdr>
            <w:top w:val="none" w:sz="0" w:space="0" w:color="auto"/>
            <w:left w:val="none" w:sz="0" w:space="0" w:color="auto"/>
            <w:bottom w:val="none" w:sz="0" w:space="0" w:color="auto"/>
            <w:right w:val="none" w:sz="0" w:space="0" w:color="auto"/>
          </w:divBdr>
        </w:div>
      </w:divsChild>
    </w:div>
    <w:div w:id="1169834840">
      <w:bodyDiv w:val="1"/>
      <w:marLeft w:val="0"/>
      <w:marRight w:val="0"/>
      <w:marTop w:val="0"/>
      <w:marBottom w:val="0"/>
      <w:divBdr>
        <w:top w:val="none" w:sz="0" w:space="0" w:color="auto"/>
        <w:left w:val="none" w:sz="0" w:space="0" w:color="auto"/>
        <w:bottom w:val="none" w:sz="0" w:space="0" w:color="auto"/>
        <w:right w:val="none" w:sz="0" w:space="0" w:color="auto"/>
      </w:divBdr>
    </w:div>
    <w:div w:id="1272323136">
      <w:bodyDiv w:val="1"/>
      <w:marLeft w:val="0"/>
      <w:marRight w:val="0"/>
      <w:marTop w:val="0"/>
      <w:marBottom w:val="0"/>
      <w:divBdr>
        <w:top w:val="none" w:sz="0" w:space="0" w:color="auto"/>
        <w:left w:val="none" w:sz="0" w:space="0" w:color="auto"/>
        <w:bottom w:val="none" w:sz="0" w:space="0" w:color="auto"/>
        <w:right w:val="none" w:sz="0" w:space="0" w:color="auto"/>
      </w:divBdr>
      <w:divsChild>
        <w:div w:id="689838360">
          <w:marLeft w:val="0"/>
          <w:marRight w:val="0"/>
          <w:marTop w:val="0"/>
          <w:marBottom w:val="0"/>
          <w:divBdr>
            <w:top w:val="none" w:sz="0" w:space="0" w:color="auto"/>
            <w:left w:val="none" w:sz="0" w:space="0" w:color="auto"/>
            <w:bottom w:val="none" w:sz="0" w:space="0" w:color="auto"/>
            <w:right w:val="none" w:sz="0" w:space="0" w:color="auto"/>
          </w:divBdr>
        </w:div>
      </w:divsChild>
    </w:div>
    <w:div w:id="1299917413">
      <w:bodyDiv w:val="1"/>
      <w:marLeft w:val="0"/>
      <w:marRight w:val="0"/>
      <w:marTop w:val="0"/>
      <w:marBottom w:val="0"/>
      <w:divBdr>
        <w:top w:val="none" w:sz="0" w:space="0" w:color="auto"/>
        <w:left w:val="none" w:sz="0" w:space="0" w:color="auto"/>
        <w:bottom w:val="none" w:sz="0" w:space="0" w:color="auto"/>
        <w:right w:val="none" w:sz="0" w:space="0" w:color="auto"/>
      </w:divBdr>
    </w:div>
    <w:div w:id="1315791429">
      <w:bodyDiv w:val="1"/>
      <w:marLeft w:val="0"/>
      <w:marRight w:val="0"/>
      <w:marTop w:val="0"/>
      <w:marBottom w:val="0"/>
      <w:divBdr>
        <w:top w:val="none" w:sz="0" w:space="0" w:color="auto"/>
        <w:left w:val="none" w:sz="0" w:space="0" w:color="auto"/>
        <w:bottom w:val="none" w:sz="0" w:space="0" w:color="auto"/>
        <w:right w:val="none" w:sz="0" w:space="0" w:color="auto"/>
      </w:divBdr>
    </w:div>
    <w:div w:id="1748382434">
      <w:bodyDiv w:val="1"/>
      <w:marLeft w:val="0"/>
      <w:marRight w:val="0"/>
      <w:marTop w:val="0"/>
      <w:marBottom w:val="0"/>
      <w:divBdr>
        <w:top w:val="none" w:sz="0" w:space="0" w:color="auto"/>
        <w:left w:val="none" w:sz="0" w:space="0" w:color="auto"/>
        <w:bottom w:val="none" w:sz="0" w:space="0" w:color="auto"/>
        <w:right w:val="none" w:sz="0" w:space="0" w:color="auto"/>
      </w:divBdr>
    </w:div>
    <w:div w:id="1796485895">
      <w:bodyDiv w:val="1"/>
      <w:marLeft w:val="0"/>
      <w:marRight w:val="0"/>
      <w:marTop w:val="0"/>
      <w:marBottom w:val="0"/>
      <w:divBdr>
        <w:top w:val="none" w:sz="0" w:space="0" w:color="auto"/>
        <w:left w:val="none" w:sz="0" w:space="0" w:color="auto"/>
        <w:bottom w:val="none" w:sz="0" w:space="0" w:color="auto"/>
        <w:right w:val="none" w:sz="0" w:space="0" w:color="auto"/>
      </w:divBdr>
    </w:div>
    <w:div w:id="2096510496">
      <w:bodyDiv w:val="1"/>
      <w:marLeft w:val="0"/>
      <w:marRight w:val="0"/>
      <w:marTop w:val="0"/>
      <w:marBottom w:val="0"/>
      <w:divBdr>
        <w:top w:val="none" w:sz="0" w:space="0" w:color="auto"/>
        <w:left w:val="none" w:sz="0" w:space="0" w:color="auto"/>
        <w:bottom w:val="none" w:sz="0" w:space="0" w:color="auto"/>
        <w:right w:val="none" w:sz="0" w:space="0" w:color="auto"/>
      </w:divBdr>
      <w:divsChild>
        <w:div w:id="1222912352">
          <w:marLeft w:val="0"/>
          <w:marRight w:val="0"/>
          <w:marTop w:val="0"/>
          <w:marBottom w:val="0"/>
          <w:divBdr>
            <w:top w:val="none" w:sz="0" w:space="0" w:color="auto"/>
            <w:left w:val="none" w:sz="0" w:space="0" w:color="auto"/>
            <w:bottom w:val="none" w:sz="0" w:space="0" w:color="auto"/>
            <w:right w:val="none" w:sz="0" w:space="0" w:color="auto"/>
          </w:divBdr>
          <w:divsChild>
            <w:div w:id="929048961">
              <w:marLeft w:val="0"/>
              <w:marRight w:val="0"/>
              <w:marTop w:val="0"/>
              <w:marBottom w:val="0"/>
              <w:divBdr>
                <w:top w:val="none" w:sz="0" w:space="0" w:color="auto"/>
                <w:left w:val="none" w:sz="0" w:space="0" w:color="auto"/>
                <w:bottom w:val="none" w:sz="0" w:space="0" w:color="auto"/>
                <w:right w:val="none" w:sz="0" w:space="0" w:color="auto"/>
              </w:divBdr>
              <w:divsChild>
                <w:div w:id="1040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975">
          <w:marLeft w:val="0"/>
          <w:marRight w:val="0"/>
          <w:marTop w:val="0"/>
          <w:marBottom w:val="0"/>
          <w:divBdr>
            <w:top w:val="none" w:sz="0" w:space="0" w:color="auto"/>
            <w:left w:val="none" w:sz="0" w:space="0" w:color="auto"/>
            <w:bottom w:val="none" w:sz="0" w:space="0" w:color="auto"/>
            <w:right w:val="none" w:sz="0" w:space="0" w:color="auto"/>
          </w:divBdr>
        </w:div>
      </w:divsChild>
    </w:div>
    <w:div w:id="21316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om.nema.org/medical/dicom/current/output/chtml/part16/sect_CID_405.html" TargetMode="External"/><Relationship Id="rId13" Type="http://schemas.openxmlformats.org/officeDocument/2006/relationships/hyperlink" Target="http://dicom.nema.org/medical/dicom/current/output/chtml/part16/chapter_D.html" TargetMode="External"/><Relationship Id="rId18" Type="http://schemas.openxmlformats.org/officeDocument/2006/relationships/hyperlink" Target="http://dicom.nema.org/medical/dicom/current/output/chtml/part16/chapter_D.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dicom.nema.org/medical/dicom/current/output/chtml/part16/chapter_D.html" TargetMode="External"/><Relationship Id="rId7" Type="http://schemas.openxmlformats.org/officeDocument/2006/relationships/hyperlink" Target="http://dicom.nema.org/medical/dicom/current/output/chtml/part15/sect_A.5.3.4.html" TargetMode="External"/><Relationship Id="rId12" Type="http://schemas.openxmlformats.org/officeDocument/2006/relationships/hyperlink" Target="http://dicom.nema.org/medical/dicom/current/output/html/part16.html" TargetMode="External"/><Relationship Id="rId17" Type="http://schemas.openxmlformats.org/officeDocument/2006/relationships/hyperlink" Target="http://dicom.nema.org/medical/dicom/current/output/chtml/part16/chapter_D.html" TargetMode="External"/><Relationship Id="rId25" Type="http://schemas.openxmlformats.org/officeDocument/2006/relationships/hyperlink" Target="http://dicom.nema.org/medical/dicom/current/output/html/part03.html" TargetMode="External"/><Relationship Id="rId2" Type="http://schemas.openxmlformats.org/officeDocument/2006/relationships/styles" Target="styles.xml"/><Relationship Id="rId16" Type="http://schemas.openxmlformats.org/officeDocument/2006/relationships/hyperlink" Target="http://dicom.nema.org/medical/dicom/current/output/chtml/part16/chapter_D.html" TargetMode="External"/><Relationship Id="rId20" Type="http://schemas.openxmlformats.org/officeDocument/2006/relationships/hyperlink" Target="http://dicom.nema.org/medical/dicom/current/output/chtml/part16/chapter_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om.nema.org/medical/dicom/current/output/html/part16.html" TargetMode="External"/><Relationship Id="rId24" Type="http://schemas.openxmlformats.org/officeDocument/2006/relationships/hyperlink" Target="http://dicom.nema.org/medical/dicom/current/output/html/part03.html" TargetMode="External"/><Relationship Id="rId5" Type="http://schemas.openxmlformats.org/officeDocument/2006/relationships/footnotes" Target="footnotes.xml"/><Relationship Id="rId15" Type="http://schemas.openxmlformats.org/officeDocument/2006/relationships/hyperlink" Target="http://dicom.nema.org/medical/dicom/current/output/chtml/part16/chapter_D.html" TargetMode="External"/><Relationship Id="rId23" Type="http://schemas.openxmlformats.org/officeDocument/2006/relationships/hyperlink" Target="http://dicom.nema.org/medical/dicom/current/output/html/part03.html" TargetMode="External"/><Relationship Id="rId28" Type="http://schemas.microsoft.com/office/2011/relationships/people" Target="people.xml"/><Relationship Id="rId10" Type="http://schemas.openxmlformats.org/officeDocument/2006/relationships/hyperlink" Target="http://dicom.nema.org/medical/dicom/current/output/html/part15.html" TargetMode="External"/><Relationship Id="rId19" Type="http://schemas.openxmlformats.org/officeDocument/2006/relationships/hyperlink" Target="http://dicom.nema.org/medical/dicom/current/output/chtml/part16/chapter_D.html" TargetMode="External"/><Relationship Id="rId4" Type="http://schemas.openxmlformats.org/officeDocument/2006/relationships/webSettings" Target="webSettings.xml"/><Relationship Id="rId9" Type="http://schemas.openxmlformats.org/officeDocument/2006/relationships/hyperlink" Target="http://dicom.nema.org/medical/dicom/current/output/html/part15.html" TargetMode="External"/><Relationship Id="rId14" Type="http://schemas.openxmlformats.org/officeDocument/2006/relationships/hyperlink" Target="http://dicom.nema.org/medical/dicom/current/output/chtml/part16/chapter_D.html" TargetMode="External"/><Relationship Id="rId22" Type="http://schemas.openxmlformats.org/officeDocument/2006/relationships/hyperlink" Target="http://dicom.nema.org/medical/dicom/current/output/chtml/part16/chapter_D.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&lt;short summary of the proposed change&gt;</vt:lpstr>
    </vt:vector>
  </TitlesOfParts>
  <Company>Philips</Company>
  <LinksUpToDate>false</LinksUpToDate>
  <CharactersWithSpaces>12591</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&lt;short summary of the proposed change&gt;</dc:title>
  <dc:subject/>
  <dc:creator>DICOM WG 6</dc:creator>
  <cp:keywords/>
  <cp:lastModifiedBy>Nichols, Steven (GE Healthcare)</cp:lastModifiedBy>
  <cp:revision>1</cp:revision>
  <dcterms:created xsi:type="dcterms:W3CDTF">2022-12-16T15:13:00Z</dcterms:created>
  <dcterms:modified xsi:type="dcterms:W3CDTF">2022-12-16T15:23:00Z</dcterms:modified>
</cp:coreProperties>
</file>